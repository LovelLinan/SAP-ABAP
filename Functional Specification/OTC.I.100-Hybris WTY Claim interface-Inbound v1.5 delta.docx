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72" w:type="dxa"/>
          <w:left w:w="14" w:type="dxa"/>
          <w:bottom w:w="72" w:type="dxa"/>
          <w:right w:w="14" w:type="dxa"/>
        </w:tblCellMar>
        <w:tblLook w:val="04A0" w:firstRow="1" w:lastRow="0" w:firstColumn="1" w:lastColumn="0" w:noHBand="0" w:noVBand="1"/>
      </w:tblPr>
      <w:tblGrid>
        <w:gridCol w:w="1530"/>
        <w:gridCol w:w="795"/>
        <w:gridCol w:w="1185"/>
        <w:gridCol w:w="1138"/>
        <w:gridCol w:w="17"/>
        <w:gridCol w:w="2325"/>
        <w:gridCol w:w="2355"/>
        <w:gridCol w:w="15"/>
      </w:tblGrid>
      <w:tr w:rsidR="00D12AF9" w:rsidRPr="00D12AF9" w14:paraId="0652830F" w14:textId="77777777" w:rsidTr="00BC55E8">
        <w:tc>
          <w:tcPr>
            <w:tcW w:w="9360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10541FBE" w14:textId="33A2E7FA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Project</w:t>
            </w:r>
            <w:r w:rsidR="00BC55E8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 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Identification</w:t>
            </w:r>
            <w:r w:rsidR="00BC55E8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</w:tr>
      <w:tr w:rsidR="0011337F" w:rsidRPr="00693C66" w14:paraId="47298DD6" w14:textId="77777777" w:rsidTr="003D33F0">
        <w:tc>
          <w:tcPr>
            <w:tcW w:w="93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7A916B" w14:textId="722BF74B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Project Name</w:t>
            </w:r>
          </w:p>
        </w:tc>
      </w:tr>
      <w:tr w:rsidR="0011337F" w:rsidRPr="002A58DD" w14:paraId="66796981" w14:textId="77777777" w:rsidTr="00BC55E8">
        <w:tc>
          <w:tcPr>
            <w:tcW w:w="93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2E06" w14:textId="79183412" w:rsidR="0011337F" w:rsidRPr="002A58DD" w:rsidRDefault="009D7879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Project </w:t>
            </w:r>
            <w:r w:rsidR="002A41C2">
              <w:rPr>
                <w:rFonts w:eastAsia="Times New Roman" w:cs="Arial"/>
              </w:rPr>
              <w:t>Toyo Tires</w:t>
            </w:r>
            <w:r w:rsidR="00EC6861">
              <w:rPr>
                <w:rFonts w:eastAsia="Times New Roman" w:cs="Arial"/>
              </w:rPr>
              <w:t xml:space="preserve"> TE + CA</w:t>
            </w:r>
          </w:p>
        </w:tc>
      </w:tr>
      <w:tr w:rsidR="0011337F" w:rsidRPr="00693C66" w14:paraId="2E1FD40F" w14:textId="77777777" w:rsidTr="003D33F0">
        <w:tc>
          <w:tcPr>
            <w:tcW w:w="93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D16516" w14:textId="00C3CA13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Organization</w:t>
            </w:r>
          </w:p>
        </w:tc>
      </w:tr>
      <w:tr w:rsidR="0011337F" w:rsidRPr="002A58DD" w14:paraId="102D2D29" w14:textId="77777777" w:rsidTr="00BC55E8">
        <w:tc>
          <w:tcPr>
            <w:tcW w:w="9360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171FD7" w14:textId="5AB15C2A" w:rsidR="0011337F" w:rsidRPr="002A58DD" w:rsidRDefault="00EC6861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Toyo Tires</w:t>
            </w:r>
          </w:p>
        </w:tc>
      </w:tr>
      <w:tr w:rsidR="0011337F" w:rsidRPr="00693C66" w14:paraId="159898A9" w14:textId="77777777" w:rsidTr="003D33F0">
        <w:tc>
          <w:tcPr>
            <w:tcW w:w="46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2A3E42" w14:textId="6B6A98A2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Project Manager</w:t>
            </w:r>
          </w:p>
        </w:tc>
        <w:tc>
          <w:tcPr>
            <w:tcW w:w="47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A344F0" w14:textId="736E7F93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Work Stream</w:t>
            </w:r>
          </w:p>
        </w:tc>
      </w:tr>
      <w:tr w:rsidR="0011337F" w:rsidRPr="002A58DD" w14:paraId="42F461DD" w14:textId="77777777" w:rsidTr="00BC55E8">
        <w:tc>
          <w:tcPr>
            <w:tcW w:w="4648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A254D56" w14:textId="4E58374A" w:rsidR="0011337F" w:rsidRPr="002A58DD" w:rsidRDefault="00EC6861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Ketan Rathor</w:t>
            </w:r>
          </w:p>
        </w:tc>
        <w:tc>
          <w:tcPr>
            <w:tcW w:w="4712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41489BA" w14:textId="51F22AF9" w:rsidR="0011337F" w:rsidRPr="002A58DD" w:rsidRDefault="00EC6861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Order to Cash</w:t>
            </w:r>
          </w:p>
        </w:tc>
      </w:tr>
      <w:tr w:rsidR="00D12AF9" w:rsidRPr="00D12AF9" w14:paraId="4AB214D0" w14:textId="77777777" w:rsidTr="00BC55E8">
        <w:trPr>
          <w:gridAfter w:val="1"/>
          <w:wAfter w:w="15" w:type="dxa"/>
          <w:trHeight w:val="502"/>
        </w:trPr>
        <w:tc>
          <w:tcPr>
            <w:tcW w:w="9345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3BB5DB7D" w14:textId="1032EAAC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Document Identification</w:t>
            </w:r>
          </w:p>
        </w:tc>
      </w:tr>
      <w:tr w:rsidR="0011337F" w:rsidRPr="00693C66" w14:paraId="31516715" w14:textId="77777777" w:rsidTr="00FE112F">
        <w:trPr>
          <w:gridAfter w:val="1"/>
          <w:wAfter w:w="15" w:type="dxa"/>
        </w:trPr>
        <w:tc>
          <w:tcPr>
            <w:tcW w:w="4665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84541E9" w14:textId="77777777" w:rsidR="00181563" w:rsidRPr="008646DE" w:rsidRDefault="0011337F" w:rsidP="00181563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Name</w:t>
            </w:r>
          </w:p>
          <w:p w14:paraId="2CD55791" w14:textId="33FE4589" w:rsidR="0011337F" w:rsidRPr="00693C66" w:rsidRDefault="00181563" w:rsidP="00181563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>&lt;right click file name to update, this instruction will not print&gt;</w:t>
            </w:r>
          </w:p>
        </w:tc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BEA8A6" w14:textId="77777777" w:rsidR="00181563" w:rsidRPr="008646DE" w:rsidRDefault="0011337F" w:rsidP="00181563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Location (repository/path/name)</w:t>
            </w:r>
          </w:p>
          <w:p w14:paraId="0F8D0DA7" w14:textId="4C72D9B3" w:rsidR="0011337F" w:rsidRPr="00693C66" w:rsidRDefault="00181563" w:rsidP="00181563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&lt;right click file </w:t>
            </w:r>
            <w:r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>path</w:t>
            </w: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 to update, this instruction will not print&gt;</w:t>
            </w:r>
          </w:p>
        </w:tc>
      </w:tr>
      <w:tr w:rsidR="0011337F" w:rsidRPr="0023044F" w14:paraId="7F39F2AD" w14:textId="77777777" w:rsidTr="00BC55E8">
        <w:trPr>
          <w:gridAfter w:val="1"/>
          <w:wAfter w:w="15" w:type="dxa"/>
        </w:trPr>
        <w:tc>
          <w:tcPr>
            <w:tcW w:w="4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EC58F0" w14:textId="31871F21" w:rsidR="0011337F" w:rsidRPr="00213598" w:rsidRDefault="004E0FC5" w:rsidP="00181563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213598">
              <w:rPr>
                <w:rFonts w:eastAsia="Times New Roman" w:cs="Arial"/>
              </w:rPr>
              <w:fldChar w:fldCharType="begin"/>
            </w:r>
            <w:r w:rsidRPr="00213598">
              <w:rPr>
                <w:rFonts w:eastAsia="Times New Roman" w:cs="Arial"/>
              </w:rPr>
              <w:instrText xml:space="preserve"> FILENAME   \* MERGEFORMAT </w:instrText>
            </w:r>
            <w:r w:rsidRPr="00213598">
              <w:rPr>
                <w:rFonts w:eastAsia="Times New Roman" w:cs="Arial"/>
              </w:rPr>
              <w:fldChar w:fldCharType="separate"/>
            </w:r>
            <w:r w:rsidR="00565C97">
              <w:rPr>
                <w:rFonts w:eastAsia="Times New Roman" w:cs="Arial"/>
                <w:noProof/>
              </w:rPr>
              <w:t>OTC.I.</w:t>
            </w:r>
            <w:r w:rsidR="00712700">
              <w:rPr>
                <w:rFonts w:eastAsia="Times New Roman" w:cs="Arial"/>
                <w:noProof/>
              </w:rPr>
              <w:t>100</w:t>
            </w:r>
            <w:r w:rsidR="00247716">
              <w:rPr>
                <w:rFonts w:eastAsia="Times New Roman" w:cs="Arial"/>
                <w:noProof/>
              </w:rPr>
              <w:t>-</w:t>
            </w:r>
            <w:r w:rsidR="006B79CB">
              <w:rPr>
                <w:rFonts w:eastAsia="Times New Roman" w:cs="Arial"/>
                <w:noProof/>
              </w:rPr>
              <w:t>Hybris WTY Claim</w:t>
            </w:r>
            <w:r w:rsidR="00436968">
              <w:rPr>
                <w:rFonts w:eastAsia="Times New Roman" w:cs="Arial"/>
                <w:noProof/>
              </w:rPr>
              <w:t xml:space="preserve"> </w:t>
            </w:r>
            <w:r w:rsidR="00247716">
              <w:rPr>
                <w:rFonts w:eastAsia="Times New Roman" w:cs="Arial"/>
                <w:noProof/>
              </w:rPr>
              <w:t>interface</w:t>
            </w:r>
            <w:r w:rsidR="00436968">
              <w:rPr>
                <w:rFonts w:eastAsia="Times New Roman" w:cs="Arial"/>
                <w:noProof/>
              </w:rPr>
              <w:t>-Inbound</w:t>
            </w:r>
            <w:r w:rsidRPr="00213598">
              <w:rPr>
                <w:rFonts w:eastAsia="Times New Roman" w:cs="Arial"/>
                <w:noProof/>
              </w:rPr>
              <w:t>.docx</w:t>
            </w:r>
            <w:r w:rsidRPr="00213598">
              <w:rPr>
                <w:rFonts w:eastAsia="Times New Roman" w:cs="Arial"/>
              </w:rPr>
              <w:fldChar w:fldCharType="end"/>
            </w:r>
            <w:r w:rsidR="008646DE" w:rsidRPr="00213598">
              <w:rPr>
                <w:rFonts w:eastAsia="Times New Roman" w:cs="Arial"/>
              </w:rPr>
              <w:t xml:space="preserve"> 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1CAD86" w14:textId="305AAA3B" w:rsidR="0011337F" w:rsidRPr="0023044F" w:rsidRDefault="00A41138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</w:rPr>
              <w:t>TBD</w:t>
            </w:r>
          </w:p>
        </w:tc>
      </w:tr>
      <w:tr w:rsidR="0011337F" w:rsidRPr="00693C66" w14:paraId="541252A7" w14:textId="77777777" w:rsidTr="00FE112F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D1FC092" w14:textId="2DF8975B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2B8644" w14:textId="34D355CD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406B50" w14:textId="77777777" w:rsidR="00427A16" w:rsidRPr="008646DE" w:rsidRDefault="0011337F" w:rsidP="00427A16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Date (YYYY-MM-DD)</w:t>
            </w:r>
          </w:p>
          <w:p w14:paraId="7ECAC7D3" w14:textId="4A50141C" w:rsidR="0011337F" w:rsidRPr="00693C66" w:rsidRDefault="00427A16" w:rsidP="00427A16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&lt;right click </w:t>
            </w:r>
            <w:r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date </w:t>
            </w: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>to update, instruction will not print&gt;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60E3DC" w14:textId="4C462241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Classification</w:t>
            </w:r>
          </w:p>
        </w:tc>
      </w:tr>
      <w:tr w:rsidR="0011337F" w:rsidRPr="0023044F" w14:paraId="6BFD052E" w14:textId="77777777" w:rsidTr="00427A16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9A170" w14:textId="2D7449C6" w:rsidR="0011337F" w:rsidRPr="0023044F" w:rsidRDefault="00380E67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</w:rPr>
              <w:t>1.</w:t>
            </w:r>
            <w:r w:rsidR="00604F83">
              <w:rPr>
                <w:rFonts w:eastAsia="Times New Roman" w:cs="Arial"/>
              </w:rPr>
              <w:t>5</w:t>
            </w:r>
            <w:del w:id="0" w:author="Morley Jack" w:date="2023-01-29T22:35:00Z">
              <w:r w:rsidDel="00F97532">
                <w:rPr>
                  <w:rFonts w:eastAsia="Times New Roman" w:cs="Arial"/>
                </w:rPr>
                <w:delText>0</w:delText>
              </w:r>
            </w:del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33E8C" w14:textId="5A16557D" w:rsidR="0011337F" w:rsidRPr="0023044F" w:rsidRDefault="007C27F6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</w:rPr>
              <w:t>Ready for DEV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35A2D" w14:textId="369ACC2D" w:rsidR="0011337F" w:rsidRPr="0023044F" w:rsidRDefault="008F5F80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2023-0</w:t>
            </w:r>
            <w:r w:rsidR="00397E2A">
              <w:rPr>
                <w:rFonts w:eastAsia="Times New Roman" w:cs="Arial"/>
                <w:sz w:val="24"/>
                <w:szCs w:val="24"/>
              </w:rPr>
              <w:t>2</w:t>
            </w:r>
            <w:r>
              <w:rPr>
                <w:rFonts w:eastAsia="Times New Roman" w:cs="Arial"/>
                <w:sz w:val="24"/>
                <w:szCs w:val="24"/>
              </w:rPr>
              <w:t>-</w:t>
            </w:r>
            <w:r w:rsidR="00397E2A">
              <w:rPr>
                <w:rFonts w:eastAsia="Times New Roman" w:cs="Arial"/>
                <w:sz w:val="24"/>
                <w:szCs w:val="24"/>
              </w:rPr>
              <w:t>20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7379B" w14:textId="2F3770EE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23044F">
              <w:rPr>
                <w:rFonts w:eastAsia="Times New Roman" w:cs="Arial"/>
              </w:rPr>
              <w:t>Shared</w:t>
            </w:r>
          </w:p>
        </w:tc>
      </w:tr>
      <w:tr w:rsidR="0011337F" w:rsidRPr="0023044F" w14:paraId="34797C54" w14:textId="77777777" w:rsidTr="00FE112F">
        <w:trPr>
          <w:gridAfter w:val="1"/>
          <w:wAfter w:w="15" w:type="dxa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CA7AD" w14:textId="646BF8D9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11337F" w:rsidRPr="0023044F" w14:paraId="05C270D6" w14:textId="77777777" w:rsidTr="00FE112F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A36C3F" w14:textId="3313542F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Functional Autho</w:t>
            </w:r>
            <w:r w:rsidR="00693C66">
              <w:rPr>
                <w:rFonts w:eastAsia="Times New Roman" w:cs="Arial"/>
                <w:b/>
                <w:bCs/>
                <w:sz w:val="22"/>
                <w:szCs w:val="22"/>
              </w:rPr>
              <w:t>r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C7C8A" w14:textId="277FFA84" w:rsidR="0011337F" w:rsidRPr="0023044F" w:rsidRDefault="00A41138" w:rsidP="00B31EB5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Morley Jack</w:t>
            </w:r>
          </w:p>
        </w:tc>
      </w:tr>
      <w:tr w:rsidR="0011337F" w:rsidRPr="0023044F" w14:paraId="0E00B85F" w14:textId="77777777" w:rsidTr="00FE112F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6F65C9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Technical Author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091A8" w14:textId="77777777" w:rsidR="0011337F" w:rsidRPr="0023044F" w:rsidRDefault="0011337F" w:rsidP="00B31EB5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D12AF9" w:rsidRPr="00D12AF9" w14:paraId="38585AE6" w14:textId="77777777" w:rsidTr="00693C66">
        <w:tc>
          <w:tcPr>
            <w:tcW w:w="93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366C320" w14:textId="7C406B87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Revision </w:t>
            </w:r>
            <w:r w:rsidR="00693C66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H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istory</w:t>
            </w:r>
          </w:p>
        </w:tc>
      </w:tr>
      <w:tr w:rsidR="0011337F" w:rsidRPr="00693C66" w14:paraId="138CE78B" w14:textId="77777777" w:rsidTr="00BC55E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A3ECD7" w14:textId="54628248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Revision Date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BC1D24B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Revised By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5AD4715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Comments</w:t>
            </w:r>
          </w:p>
        </w:tc>
      </w:tr>
      <w:tr w:rsidR="0011337F" w:rsidRPr="0023044F" w14:paraId="15CE9E0B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B7D2A" w14:textId="208788A1" w:rsidR="0011337F" w:rsidRPr="0023044F" w:rsidRDefault="00A213E0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01/07/20</w:t>
            </w:r>
            <w:r w:rsidR="006B0AED">
              <w:rPr>
                <w:rFonts w:eastAsia="Times New Roman" w:cs="Arial"/>
                <w:sz w:val="24"/>
                <w:szCs w:val="24"/>
              </w:rPr>
              <w:t>23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D7A8B" w14:textId="5558C587" w:rsidR="0011337F" w:rsidRPr="0023044F" w:rsidRDefault="006B0AED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Morley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2E883" w14:textId="16EAA3D4" w:rsidR="0011337F" w:rsidRPr="0023044F" w:rsidRDefault="009775CE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Revision and enhancements</w:t>
            </w:r>
          </w:p>
        </w:tc>
      </w:tr>
      <w:tr w:rsidR="0011337F" w:rsidRPr="0023044F" w14:paraId="27FF5060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1C52B" w14:textId="5A17B12D" w:rsidR="0011337F" w:rsidRPr="0023044F" w:rsidRDefault="00563167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ins w:id="1" w:author="Morley Jack" w:date="2023-01-29T22:36:00Z">
              <w:r>
                <w:rPr>
                  <w:rFonts w:eastAsia="Times New Roman" w:cs="Arial"/>
                  <w:sz w:val="24"/>
                  <w:szCs w:val="24"/>
                </w:rPr>
                <w:t>01/27/2023</w:t>
              </w:r>
            </w:ins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5CCCD" w14:textId="05600FA4" w:rsidR="0011337F" w:rsidRPr="0023044F" w:rsidRDefault="00563167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ins w:id="2" w:author="Morley Jack" w:date="2023-01-29T22:36:00Z">
              <w:r>
                <w:rPr>
                  <w:rFonts w:eastAsia="Times New Roman" w:cs="Arial"/>
                  <w:sz w:val="24"/>
                  <w:szCs w:val="24"/>
                </w:rPr>
                <w:t>Morley</w:t>
              </w:r>
            </w:ins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EA792" w14:textId="3974F30F" w:rsidR="0011337F" w:rsidRPr="0023044F" w:rsidRDefault="00266D5D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ins w:id="3" w:author="Morley Jack" w:date="2023-02-01T05:59:00Z">
              <w:r>
                <w:rPr>
                  <w:rFonts w:eastAsia="Times New Roman" w:cs="Arial"/>
                  <w:sz w:val="24"/>
                  <w:szCs w:val="24"/>
                </w:rPr>
                <w:t>Enhance 3.1.</w:t>
              </w:r>
            </w:ins>
            <w:ins w:id="4" w:author="Morley Jack" w:date="2023-02-01T06:03:00Z">
              <w:r w:rsidR="005B6327">
                <w:rPr>
                  <w:rFonts w:eastAsia="Times New Roman" w:cs="Arial"/>
                  <w:sz w:val="24"/>
                  <w:szCs w:val="24"/>
                </w:rPr>
                <w:t>2</w:t>
              </w:r>
            </w:ins>
            <w:ins w:id="5" w:author="Morley Jack" w:date="2023-02-01T05:59:00Z">
              <w:r>
                <w:rPr>
                  <w:rFonts w:eastAsia="Times New Roman" w:cs="Arial"/>
                  <w:sz w:val="24"/>
                  <w:szCs w:val="24"/>
                </w:rPr>
                <w:t>.5 and 3.1.</w:t>
              </w:r>
            </w:ins>
            <w:ins w:id="6" w:author="Morley Jack" w:date="2023-02-01T06:03:00Z">
              <w:r w:rsidR="005B6327">
                <w:rPr>
                  <w:rFonts w:eastAsia="Times New Roman" w:cs="Arial"/>
                  <w:sz w:val="24"/>
                  <w:szCs w:val="24"/>
                </w:rPr>
                <w:t>2</w:t>
              </w:r>
            </w:ins>
            <w:ins w:id="7" w:author="Morley Jack" w:date="2023-02-01T05:59:00Z">
              <w:r>
                <w:rPr>
                  <w:rFonts w:eastAsia="Times New Roman" w:cs="Arial"/>
                  <w:sz w:val="24"/>
                  <w:szCs w:val="24"/>
                </w:rPr>
                <w:t>.8</w:t>
              </w:r>
            </w:ins>
            <w:ins w:id="8" w:author="Morley Jack" w:date="2023-02-01T06:00:00Z">
              <w:r>
                <w:rPr>
                  <w:rFonts w:eastAsia="Times New Roman" w:cs="Arial"/>
                  <w:sz w:val="24"/>
                  <w:szCs w:val="24"/>
                </w:rPr>
                <w:t xml:space="preserve">, add </w:t>
              </w:r>
              <w:r w:rsidR="00952DF5">
                <w:rPr>
                  <w:rFonts w:eastAsia="Times New Roman" w:cs="Arial"/>
                  <w:sz w:val="24"/>
                  <w:szCs w:val="24"/>
                </w:rPr>
                <w:t>3.1.</w:t>
              </w:r>
            </w:ins>
            <w:ins w:id="9" w:author="Morley Jack" w:date="2023-02-01T06:03:00Z">
              <w:r w:rsidR="005B6327">
                <w:rPr>
                  <w:rFonts w:eastAsia="Times New Roman" w:cs="Arial"/>
                  <w:sz w:val="24"/>
                  <w:szCs w:val="24"/>
                </w:rPr>
                <w:t>3</w:t>
              </w:r>
            </w:ins>
          </w:p>
        </w:tc>
      </w:tr>
      <w:tr w:rsidR="00B904CF" w:rsidRPr="0023044F" w14:paraId="4D01D24B" w14:textId="77777777" w:rsidTr="00693C66">
        <w:trPr>
          <w:ins w:id="10" w:author="Morley Jack" w:date="2023-02-06T11:00:00Z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BA5EC" w14:textId="6F917209" w:rsidR="00B904CF" w:rsidRDefault="00B904CF" w:rsidP="00765B6A">
            <w:pPr>
              <w:textAlignment w:val="baseline"/>
              <w:rPr>
                <w:ins w:id="11" w:author="Morley Jack" w:date="2023-02-06T11:00:00Z"/>
                <w:rFonts w:eastAsia="Times New Roman" w:cs="Arial"/>
                <w:sz w:val="24"/>
                <w:szCs w:val="24"/>
              </w:rPr>
            </w:pPr>
            <w:ins w:id="12" w:author="Morley Jack" w:date="2023-02-06T11:00:00Z">
              <w:r>
                <w:rPr>
                  <w:rFonts w:eastAsia="Times New Roman" w:cs="Arial"/>
                  <w:sz w:val="24"/>
                  <w:szCs w:val="24"/>
                </w:rPr>
                <w:t>02/06/2023</w:t>
              </w:r>
            </w:ins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90C7A" w14:textId="16A44884" w:rsidR="00B904CF" w:rsidRDefault="00B904CF" w:rsidP="00765B6A">
            <w:pPr>
              <w:textAlignment w:val="baseline"/>
              <w:rPr>
                <w:ins w:id="13" w:author="Morley Jack" w:date="2023-02-06T11:00:00Z"/>
                <w:rFonts w:eastAsia="Times New Roman" w:cs="Arial"/>
                <w:sz w:val="24"/>
                <w:szCs w:val="24"/>
              </w:rPr>
            </w:pPr>
            <w:ins w:id="14" w:author="Morley Jack" w:date="2023-02-06T11:00:00Z">
              <w:r>
                <w:rPr>
                  <w:rFonts w:eastAsia="Times New Roman" w:cs="Arial"/>
                  <w:sz w:val="24"/>
                  <w:szCs w:val="24"/>
                </w:rPr>
                <w:t>Morley</w:t>
              </w:r>
            </w:ins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07193" w14:textId="32A46730" w:rsidR="00B904CF" w:rsidRDefault="00A06995" w:rsidP="00765B6A">
            <w:pPr>
              <w:textAlignment w:val="baseline"/>
              <w:rPr>
                <w:ins w:id="15" w:author="Morley Jack" w:date="2023-02-06T11:00:00Z"/>
                <w:rFonts w:eastAsia="Times New Roman" w:cs="Arial"/>
                <w:sz w:val="24"/>
                <w:szCs w:val="24"/>
              </w:rPr>
            </w:pPr>
            <w:ins w:id="16" w:author="Morley Jack" w:date="2023-02-06T11:00:00Z">
              <w:r>
                <w:rPr>
                  <w:rFonts w:eastAsia="Times New Roman" w:cs="Arial"/>
                  <w:sz w:val="24"/>
                  <w:szCs w:val="24"/>
                </w:rPr>
                <w:t xml:space="preserve">Modify re SAP incident </w:t>
              </w:r>
            </w:ins>
            <w:ins w:id="17" w:author="Morley Jack" w:date="2023-02-06T11:01:00Z">
              <w:r>
                <w:rPr>
                  <w:rFonts w:eastAsia="Times New Roman" w:cs="Arial"/>
                  <w:sz w:val="24"/>
                  <w:szCs w:val="24"/>
                </w:rPr>
                <w:t>92932</w:t>
              </w:r>
              <w:r w:rsidR="00F43E64">
                <w:rPr>
                  <w:rFonts w:eastAsia="Times New Roman" w:cs="Arial"/>
                  <w:sz w:val="24"/>
                  <w:szCs w:val="24"/>
                </w:rPr>
                <w:t xml:space="preserve"> / Note 3297867</w:t>
              </w:r>
            </w:ins>
            <w:ins w:id="18" w:author="Morley Jack" w:date="2023-02-06T11:07:00Z">
              <w:r w:rsidR="000B3390">
                <w:rPr>
                  <w:rFonts w:eastAsia="Times New Roman" w:cs="Arial"/>
                  <w:sz w:val="24"/>
                  <w:szCs w:val="24"/>
                </w:rPr>
                <w:t xml:space="preserve"> in 3.1.2</w:t>
              </w:r>
            </w:ins>
          </w:p>
        </w:tc>
      </w:tr>
      <w:tr w:rsidR="0011337F" w:rsidRPr="0023044F" w14:paraId="60228F7C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B3F88" w14:textId="476D6194" w:rsidR="0011337F" w:rsidRPr="0023044F" w:rsidRDefault="00397E2A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02/20/2023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0F0EB" w14:textId="5EE78173" w:rsidR="0011337F" w:rsidRPr="0023044F" w:rsidRDefault="00397E2A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Morley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716CC" w14:textId="75533E8D" w:rsidR="0011337F" w:rsidRPr="0023044F" w:rsidRDefault="005951E0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Additional fields for Supplier claim output</w:t>
            </w:r>
            <w:r w:rsidR="003D163B">
              <w:rPr>
                <w:rFonts w:eastAsia="Times New Roman" w:cs="Arial"/>
                <w:sz w:val="24"/>
                <w:szCs w:val="24"/>
              </w:rPr>
              <w:t xml:space="preserve"> 3.1.2.5</w:t>
            </w:r>
          </w:p>
        </w:tc>
      </w:tr>
      <w:tr w:rsidR="00B01CAD" w:rsidRPr="0023044F" w14:paraId="43951E89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55109" w14:textId="7DE8507F" w:rsidR="00B01CAD" w:rsidRDefault="00B01CAD" w:rsidP="00B01CAD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05/05/2023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2A9ED" w14:textId="54651770" w:rsidR="00B01CAD" w:rsidRDefault="00B01CAD" w:rsidP="00B01CAD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Morley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DB2E7" w14:textId="454114E7" w:rsidR="00B01CAD" w:rsidRDefault="00B01CAD" w:rsidP="00B01CAD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Change to characteristics + MW search strategy</w:t>
            </w:r>
          </w:p>
        </w:tc>
      </w:tr>
      <w:tr w:rsidR="00B01CAD" w:rsidRPr="0023044F" w14:paraId="099A5C36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32A4" w14:textId="119DAA4F" w:rsidR="00B01CAD" w:rsidRDefault="00B01CAD" w:rsidP="00B01CAD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06/26/2023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BA9B4" w14:textId="05750C7B" w:rsidR="00B01CAD" w:rsidRDefault="00B01CAD" w:rsidP="00B01CAD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Morley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A15FD" w14:textId="5D1F7C8B" w:rsidR="00B01CAD" w:rsidRDefault="00B01CAD" w:rsidP="00B01CAD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CR-0</w:t>
            </w:r>
            <w:r w:rsidR="0058069B">
              <w:rPr>
                <w:rFonts w:eastAsia="Times New Roman" w:cs="Arial"/>
                <w:sz w:val="24"/>
                <w:szCs w:val="24"/>
              </w:rPr>
              <w:t>82 OTD rounding change</w:t>
            </w:r>
            <w:r w:rsidR="00AA5974">
              <w:rPr>
                <w:rFonts w:eastAsia="Times New Roman" w:cs="Arial"/>
                <w:sz w:val="24"/>
                <w:szCs w:val="24"/>
              </w:rPr>
              <w:t xml:space="preserve"> @ 3.1.2.5</w:t>
            </w:r>
          </w:p>
        </w:tc>
      </w:tr>
      <w:tr w:rsidR="00D12AF9" w:rsidRPr="00D12AF9" w14:paraId="6DB30EF3" w14:textId="77777777" w:rsidTr="00693C66">
        <w:tc>
          <w:tcPr>
            <w:tcW w:w="93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5411AEF" w14:textId="653ADEB6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Approval </w:t>
            </w:r>
            <w:r w:rsidR="00693C66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H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istory</w:t>
            </w:r>
          </w:p>
        </w:tc>
      </w:tr>
      <w:tr w:rsidR="0011337F" w:rsidRPr="00693C66" w14:paraId="4BA390DA" w14:textId="77777777" w:rsidTr="00BC55E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516F1A" w14:textId="59FE86ED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1FDE70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A525B0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Comments</w:t>
            </w:r>
          </w:p>
        </w:tc>
      </w:tr>
      <w:tr w:rsidR="0011337F" w:rsidRPr="0023044F" w14:paraId="29A5B67E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D2B6" w14:textId="3B24914F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86FF3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BA354" w14:textId="04E74A5C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11337F" w:rsidRPr="0023044F" w14:paraId="5E9FCE8D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F4319" w14:textId="0A608CDC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DC31D" w14:textId="59D2E323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30FBE" w14:textId="604F35E1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14:paraId="1E94BA57" w14:textId="77777777" w:rsidR="00E8236A" w:rsidRPr="0023044F" w:rsidRDefault="0011337F">
      <w:pPr>
        <w:spacing w:after="160" w:line="259" w:lineRule="auto"/>
        <w:rPr>
          <w:rFonts w:eastAsia="Times New Roman" w:cs="Arial"/>
          <w:color w:val="666666"/>
          <w:sz w:val="18"/>
          <w:szCs w:val="18"/>
          <w:shd w:val="clear" w:color="auto" w:fill="FFFFFF"/>
        </w:rPr>
      </w:pPr>
      <w:r w:rsidRPr="0023044F">
        <w:rPr>
          <w:rFonts w:eastAsia="Times New Roman" w:cs="Arial"/>
          <w:color w:val="666666"/>
          <w:sz w:val="18"/>
          <w:szCs w:val="18"/>
          <w:shd w:val="clear" w:color="auto" w:fill="FFFFFF"/>
        </w:rPr>
        <w:br w:type="page"/>
      </w:r>
    </w:p>
    <w:sdt>
      <w:sdtPr>
        <w:rPr>
          <w:rFonts w:cs="Times New Roman"/>
          <w:color w:val="auto"/>
          <w:sz w:val="20"/>
          <w:szCs w:val="20"/>
        </w:rPr>
        <w:id w:val="83842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550C3B" w14:textId="478D7635" w:rsidR="00630C52" w:rsidRPr="00D12AF9" w:rsidRDefault="00630C52" w:rsidP="00D12AF9">
          <w:pPr>
            <w:pStyle w:val="TOCHeading"/>
          </w:pPr>
          <w:r w:rsidRPr="00D12AF9">
            <w:t>Contents</w:t>
          </w:r>
        </w:p>
        <w:p w14:paraId="3C5F074F" w14:textId="7BEFE9A3" w:rsidR="00E005A6" w:rsidRDefault="00630C5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679152" w:history="1">
            <w:r w:rsidR="00E005A6" w:rsidRPr="00AE3D7F">
              <w:rPr>
                <w:rStyle w:val="Hyperlink"/>
                <w:noProof/>
              </w:rPr>
              <w:t>1</w:t>
            </w:r>
            <w:r w:rsidR="00E005A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005A6" w:rsidRPr="00AE3D7F">
              <w:rPr>
                <w:rStyle w:val="Hyperlink"/>
                <w:noProof/>
              </w:rPr>
              <w:t>General Information</w:t>
            </w:r>
            <w:r w:rsidR="00E005A6">
              <w:rPr>
                <w:noProof/>
                <w:webHidden/>
              </w:rPr>
              <w:tab/>
            </w:r>
            <w:r w:rsidR="00E005A6">
              <w:rPr>
                <w:noProof/>
                <w:webHidden/>
              </w:rPr>
              <w:fldChar w:fldCharType="begin"/>
            </w:r>
            <w:r w:rsidR="00E005A6">
              <w:rPr>
                <w:noProof/>
                <w:webHidden/>
              </w:rPr>
              <w:instrText xml:space="preserve"> PAGEREF _Toc138679152 \h </w:instrText>
            </w:r>
            <w:r w:rsidR="00E005A6">
              <w:rPr>
                <w:noProof/>
                <w:webHidden/>
              </w:rPr>
            </w:r>
            <w:r w:rsidR="00E005A6">
              <w:rPr>
                <w:noProof/>
                <w:webHidden/>
              </w:rPr>
              <w:fldChar w:fldCharType="separate"/>
            </w:r>
            <w:r w:rsidR="00E005A6">
              <w:rPr>
                <w:noProof/>
                <w:webHidden/>
              </w:rPr>
              <w:t>3</w:t>
            </w:r>
            <w:r w:rsidR="00E005A6">
              <w:rPr>
                <w:noProof/>
                <w:webHidden/>
              </w:rPr>
              <w:fldChar w:fldCharType="end"/>
            </w:r>
          </w:hyperlink>
        </w:p>
        <w:p w14:paraId="24A82D14" w14:textId="49691365" w:rsidR="00E005A6" w:rsidRDefault="00E005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679153" w:history="1">
            <w:r w:rsidRPr="00AE3D7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E3D7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627C3" w14:textId="4BF2652E" w:rsidR="00E005A6" w:rsidRDefault="00E005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679154" w:history="1">
            <w:r w:rsidRPr="00AE3D7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E3D7F">
              <w:rPr>
                <w:rStyle w:val="Hyperlink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05954" w14:textId="45D80D13" w:rsidR="00E005A6" w:rsidRDefault="00E005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679155" w:history="1">
            <w:r w:rsidRPr="00AE3D7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E3D7F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FBE2A" w14:textId="553AF582" w:rsidR="00E005A6" w:rsidRDefault="00E005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679156" w:history="1">
            <w:r w:rsidRPr="00AE3D7F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E3D7F">
              <w:rPr>
                <w:rStyle w:val="Hyperlink"/>
                <w:noProof/>
              </w:rPr>
              <w:t>Integration Points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F1225" w14:textId="4E854472" w:rsidR="00E005A6" w:rsidRDefault="00E005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679157" w:history="1">
            <w:r w:rsidRPr="00AE3D7F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E3D7F">
              <w:rPr>
                <w:rStyle w:val="Hyperlink"/>
                <w:noProof/>
              </w:rPr>
              <w:t>Security and Control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FAD2" w14:textId="1D7B3F44" w:rsidR="00E005A6" w:rsidRDefault="00E005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679158" w:history="1">
            <w:r w:rsidRPr="00AE3D7F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E3D7F">
              <w:rPr>
                <w:rStyle w:val="Hyperlink"/>
                <w:noProof/>
              </w:rPr>
              <w:t>Other Relevant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E1AEA" w14:textId="552610FC" w:rsidR="00E005A6" w:rsidRDefault="00E005A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679159" w:history="1">
            <w:r w:rsidRPr="00AE3D7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E3D7F">
              <w:rPr>
                <w:rStyle w:val="Hyperlink"/>
                <w:noProof/>
              </w:rPr>
              <w:t>Functional Unit Test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4792" w14:textId="2046B07C" w:rsidR="00E005A6" w:rsidRDefault="00E005A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679160" w:history="1">
            <w:r w:rsidRPr="00AE3D7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E3D7F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5673B" w14:textId="372C906B" w:rsidR="00E005A6" w:rsidRDefault="00E005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679161" w:history="1">
            <w:r w:rsidRPr="00AE3D7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E3D7F">
              <w:rPr>
                <w:rStyle w:val="Hyperlink"/>
                <w:noProof/>
              </w:rPr>
              <w:t>Detailed Functional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62F4E" w14:textId="000B3026" w:rsidR="00E005A6" w:rsidRDefault="00E005A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679162" w:history="1">
            <w:r w:rsidRPr="00AE3D7F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E3D7F">
              <w:rPr>
                <w:rStyle w:val="Hyperlink"/>
                <w:noProof/>
              </w:rPr>
              <w:t>Prepare to Create Equipment for Warranty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19A55" w14:textId="13AB28E1" w:rsidR="00E005A6" w:rsidRDefault="00E005A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679163" w:history="1">
            <w:r w:rsidRPr="00AE3D7F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E3D7F">
              <w:rPr>
                <w:rStyle w:val="Hyperlink"/>
                <w:noProof/>
              </w:rPr>
              <w:t>Create Equipment for Warranty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A5DF0" w14:textId="55C455E0" w:rsidR="00E005A6" w:rsidRDefault="00E005A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679164" w:history="1">
            <w:r w:rsidRPr="00AE3D7F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E3D7F">
              <w:rPr>
                <w:rStyle w:val="Hyperlink"/>
                <w:noProof/>
              </w:rPr>
              <w:t>Record Measurement Readings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2765C" w14:textId="13C93114" w:rsidR="00E005A6" w:rsidRDefault="00E005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679165" w:history="1">
            <w:r w:rsidRPr="00AE3D7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E3D7F">
              <w:rPr>
                <w:rStyle w:val="Hyperlink"/>
                <w:noProof/>
              </w:rPr>
              <w:t>Source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38DC5" w14:textId="27D8FC18" w:rsidR="00E005A6" w:rsidRDefault="00E005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679166" w:history="1">
            <w:r w:rsidRPr="00AE3D7F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E3D7F">
              <w:rPr>
                <w:rStyle w:val="Hyperlink"/>
                <w:noProof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2C36A" w14:textId="6CA4A241" w:rsidR="00E005A6" w:rsidRDefault="00E005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679167" w:history="1">
            <w:r w:rsidRPr="00AE3D7F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E3D7F">
              <w:rPr>
                <w:rStyle w:val="Hyperlink"/>
                <w:noProof/>
              </w:rPr>
              <w:t>Target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954B" w14:textId="4D54CC55" w:rsidR="00E005A6" w:rsidRDefault="00E005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679168" w:history="1">
            <w:r w:rsidRPr="00AE3D7F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E3D7F">
              <w:rPr>
                <w:rStyle w:val="Hyperlink"/>
                <w:noProof/>
              </w:rPr>
              <w:t>Detailed Technical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4BA5" w14:textId="07CDAB0E" w:rsidR="00E005A6" w:rsidRDefault="00E005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679169" w:history="1">
            <w:r w:rsidRPr="00AE3D7F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E3D7F">
              <w:rPr>
                <w:rStyle w:val="Hyperlink"/>
                <w:noProof/>
              </w:rPr>
              <w:t>Reporting/Notification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5B3E9" w14:textId="2062E12B" w:rsidR="00E005A6" w:rsidRDefault="00E005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679170" w:history="1">
            <w:r w:rsidRPr="00AE3D7F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E3D7F">
              <w:rPr>
                <w:rStyle w:val="Hyperlink"/>
                <w:noProof/>
              </w:rPr>
              <w:t>Reconciliation Procedures and Audit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3C99D" w14:textId="6CA52B8D" w:rsidR="00E005A6" w:rsidRDefault="00E005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679171" w:history="1">
            <w:r w:rsidRPr="00AE3D7F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E3D7F">
              <w:rPr>
                <w:rStyle w:val="Hyperlink"/>
                <w:noProof/>
              </w:rPr>
              <w:t>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A48F4" w14:textId="2F264A82" w:rsidR="00E005A6" w:rsidRDefault="00E005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679172" w:history="1">
            <w:r w:rsidRPr="00AE3D7F">
              <w:rPr>
                <w:rStyle w:val="Hyperlink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E3D7F">
              <w:rPr>
                <w:rStyle w:val="Hyperlink"/>
                <w:noProof/>
              </w:rPr>
              <w:t>Partner Profile (if necessary)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D85F7" w14:textId="2999951F" w:rsidR="00E005A6" w:rsidRDefault="00E005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679173" w:history="1">
            <w:r w:rsidRPr="00AE3D7F">
              <w:rPr>
                <w:rStyle w:val="Hyperlink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E3D7F">
              <w:rPr>
                <w:rStyle w:val="Hyperlink"/>
                <w:noProof/>
              </w:rPr>
              <w:t>Sample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3FF4" w14:textId="71EA20C1" w:rsidR="00E005A6" w:rsidRDefault="00E005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679174" w:history="1">
            <w:r w:rsidRPr="00AE3D7F">
              <w:rPr>
                <w:rStyle w:val="Hyperlink"/>
                <w:noProof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E3D7F">
              <w:rPr>
                <w:rStyle w:val="Hyperlink"/>
                <w:noProof/>
              </w:rPr>
              <w:t>Batch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324CD" w14:textId="66474AB5" w:rsidR="00630C52" w:rsidRDefault="00630C52">
          <w:r>
            <w:rPr>
              <w:b/>
              <w:bCs/>
              <w:noProof/>
            </w:rPr>
            <w:fldChar w:fldCharType="end"/>
          </w:r>
        </w:p>
      </w:sdtContent>
    </w:sdt>
    <w:p w14:paraId="7AF71709" w14:textId="77777777" w:rsidR="0011337F" w:rsidRPr="0023044F" w:rsidRDefault="0011337F">
      <w:pPr>
        <w:spacing w:after="160" w:line="259" w:lineRule="auto"/>
        <w:rPr>
          <w:rFonts w:eastAsia="Times New Roman" w:cs="Arial"/>
          <w:color w:val="666666"/>
          <w:sz w:val="18"/>
          <w:szCs w:val="18"/>
          <w:shd w:val="clear" w:color="auto" w:fill="FFFFFF"/>
        </w:rPr>
      </w:pPr>
    </w:p>
    <w:p w14:paraId="5005B96B" w14:textId="49C79E7B" w:rsidR="0011337F" w:rsidRPr="00630C52" w:rsidRDefault="0011337F" w:rsidP="00AC7640">
      <w:pPr>
        <w:pStyle w:val="Heading1"/>
      </w:pPr>
      <w:bookmarkStart w:id="19" w:name="_Toc138679152"/>
      <w:r w:rsidRPr="00630C52">
        <w:lastRenderedPageBreak/>
        <w:t>General Information</w:t>
      </w:r>
      <w:bookmarkEnd w:id="19"/>
    </w:p>
    <w:p w14:paraId="7464D7FA" w14:textId="622E3E16" w:rsidR="0011337F" w:rsidRPr="0026538C" w:rsidRDefault="0011337F" w:rsidP="00AC7640">
      <w:pPr>
        <w:pStyle w:val="Heading2"/>
      </w:pPr>
      <w:bookmarkStart w:id="20" w:name="_Toc138679153"/>
      <w:r w:rsidRPr="0026538C">
        <w:t>Overview</w:t>
      </w:r>
      <w:bookmarkEnd w:id="20"/>
    </w:p>
    <w:p w14:paraId="31CE9A6B" w14:textId="46F7495D" w:rsidR="00A34E02" w:rsidRDefault="000061D8" w:rsidP="00EA2E2C">
      <w:pPr>
        <w:spacing w:after="80"/>
        <w:rPr>
          <w:rFonts w:cs="Arial"/>
        </w:rPr>
      </w:pPr>
      <w:r>
        <w:rPr>
          <w:rFonts w:cs="Arial"/>
        </w:rPr>
        <w:t xml:space="preserve">The Hybris Warranty Portal will send </w:t>
      </w:r>
      <w:r w:rsidR="00FD0BE1">
        <w:rPr>
          <w:rFonts w:cs="Arial"/>
        </w:rPr>
        <w:t>warranty claims to S/4 as WR</w:t>
      </w:r>
      <w:r w:rsidR="009D4735">
        <w:rPr>
          <w:rFonts w:cs="Arial"/>
        </w:rPr>
        <w:t>A</w:t>
      </w:r>
      <w:r w:rsidR="00FD0BE1">
        <w:rPr>
          <w:rFonts w:cs="Arial"/>
        </w:rPr>
        <w:t>NTY02</w:t>
      </w:r>
      <w:r w:rsidR="009D4735">
        <w:rPr>
          <w:rFonts w:cs="Arial"/>
        </w:rPr>
        <w:t xml:space="preserve"> IDocs.  The Warranty module </w:t>
      </w:r>
      <w:r w:rsidR="00892C81">
        <w:rPr>
          <w:rFonts w:cs="Arial"/>
        </w:rPr>
        <w:t>must receive and process these IDocs.</w:t>
      </w:r>
      <w:r w:rsidR="00175CA9">
        <w:rPr>
          <w:rFonts w:cs="Arial"/>
        </w:rPr>
        <w:t xml:space="preserve">  </w:t>
      </w:r>
      <w:r w:rsidR="00167D83">
        <w:rPr>
          <w:rFonts w:cs="Arial"/>
        </w:rPr>
        <w:t xml:space="preserve">CPI will </w:t>
      </w:r>
      <w:r w:rsidR="00750269">
        <w:rPr>
          <w:rFonts w:cs="Arial"/>
        </w:rPr>
        <w:t>be the middleware to manage the call of the function module to be built</w:t>
      </w:r>
      <w:r w:rsidR="00014F1C">
        <w:rPr>
          <w:rFonts w:cs="Arial"/>
        </w:rPr>
        <w:t>.</w:t>
      </w:r>
    </w:p>
    <w:p w14:paraId="455D129B" w14:textId="56E64C1B" w:rsidR="00476953" w:rsidRPr="0023044F" w:rsidRDefault="00476953" w:rsidP="00AC7640">
      <w:pPr>
        <w:pStyle w:val="Heading2"/>
      </w:pPr>
      <w:bookmarkStart w:id="21" w:name="_Toc138679154"/>
      <w:r w:rsidRPr="0023044F">
        <w:t>Business Requirements</w:t>
      </w:r>
      <w:bookmarkEnd w:id="21"/>
    </w:p>
    <w:p w14:paraId="3250EAD5" w14:textId="180DD5D7" w:rsidR="00F01D62" w:rsidRDefault="005176BF" w:rsidP="00BF33D5">
      <w:pPr>
        <w:spacing w:after="80"/>
        <w:rPr>
          <w:rFonts w:cs="Arial"/>
        </w:rPr>
      </w:pPr>
      <w:r>
        <w:rPr>
          <w:rFonts w:cs="Arial"/>
        </w:rPr>
        <w:t xml:space="preserve">Before </w:t>
      </w:r>
      <w:r w:rsidR="00FB5ADF">
        <w:rPr>
          <w:rFonts w:cs="Arial"/>
        </w:rPr>
        <w:t xml:space="preserve">warranty claim tire items </w:t>
      </w:r>
      <w:r>
        <w:rPr>
          <w:rFonts w:cs="Arial"/>
        </w:rPr>
        <w:t xml:space="preserve">can be processed in the Warranty module, there are some processing pre-steps that are necessary.  This is </w:t>
      </w:r>
      <w:proofErr w:type="gramStart"/>
      <w:r>
        <w:rPr>
          <w:rFonts w:cs="Arial"/>
        </w:rPr>
        <w:t>due to the fact that</w:t>
      </w:r>
      <w:proofErr w:type="gramEnd"/>
      <w:r>
        <w:rPr>
          <w:rFonts w:cs="Arial"/>
        </w:rPr>
        <w:t xml:space="preserve"> </w:t>
      </w:r>
      <w:r w:rsidR="00233A6B">
        <w:rPr>
          <w:rFonts w:cs="Arial"/>
        </w:rPr>
        <w:t xml:space="preserve">Toyo/Nitto tires are not individually </w:t>
      </w:r>
      <w:r w:rsidR="00FD06DC">
        <w:rPr>
          <w:rFonts w:cs="Arial"/>
        </w:rPr>
        <w:t xml:space="preserve">identifiable </w:t>
      </w:r>
      <w:r w:rsidR="00233A6B">
        <w:rPr>
          <w:rFonts w:cs="Arial"/>
        </w:rPr>
        <w:t>items in the Toyo system</w:t>
      </w:r>
      <w:r w:rsidR="00A325B6">
        <w:rPr>
          <w:rFonts w:cs="Arial"/>
        </w:rPr>
        <w:t xml:space="preserve">.  </w:t>
      </w:r>
    </w:p>
    <w:p w14:paraId="4D2A8B60" w14:textId="65D1452A" w:rsidR="00BF33D5" w:rsidRDefault="00A325B6" w:rsidP="00BF33D5">
      <w:pPr>
        <w:spacing w:after="80"/>
        <w:rPr>
          <w:rFonts w:cs="Arial"/>
        </w:rPr>
      </w:pPr>
      <w:r>
        <w:rPr>
          <w:rFonts w:cs="Arial"/>
        </w:rPr>
        <w:t>SAP requires that any item being submitted for warranty processing be a</w:t>
      </w:r>
      <w:r w:rsidR="00F01D62">
        <w:rPr>
          <w:rFonts w:cs="Arial"/>
        </w:rPr>
        <w:t xml:space="preserve"> uniquely</w:t>
      </w:r>
      <w:r>
        <w:rPr>
          <w:rFonts w:cs="Arial"/>
        </w:rPr>
        <w:t xml:space="preserve"> identifiable item</w:t>
      </w:r>
      <w:r w:rsidR="009712A5">
        <w:rPr>
          <w:rFonts w:cs="Arial"/>
        </w:rPr>
        <w:t>, or technical object.</w:t>
      </w:r>
      <w:r w:rsidR="00EC188B">
        <w:rPr>
          <w:rFonts w:cs="Arial"/>
        </w:rPr>
        <w:t xml:space="preserve">  </w:t>
      </w:r>
      <w:r w:rsidR="00F01D62">
        <w:rPr>
          <w:rFonts w:cs="Arial"/>
        </w:rPr>
        <w:t xml:space="preserve">We will </w:t>
      </w:r>
      <w:r w:rsidR="004B1D61">
        <w:rPr>
          <w:rFonts w:cs="Arial"/>
        </w:rPr>
        <w:t>create an equipment (serial number) object for each tire for warranty processing purposes</w:t>
      </w:r>
      <w:r w:rsidR="004E2641">
        <w:rPr>
          <w:rFonts w:cs="Arial"/>
        </w:rPr>
        <w:t>.</w:t>
      </w:r>
    </w:p>
    <w:p w14:paraId="4C3A07BA" w14:textId="43F64F86" w:rsidR="004E2641" w:rsidRPr="00D00ED8" w:rsidRDefault="004E2641" w:rsidP="00BF33D5">
      <w:pPr>
        <w:spacing w:after="80"/>
        <w:rPr>
          <w:rFonts w:cs="Arial"/>
        </w:rPr>
      </w:pPr>
      <w:r w:rsidRPr="00074DD8">
        <w:rPr>
          <w:rFonts w:cs="Arial"/>
        </w:rPr>
        <w:t>For anyone not familiar with this area of SAP, an “equipment” is simply SAP’s internally assigned number for a particular “material number + serial number” combination</w:t>
      </w:r>
      <w:r w:rsidRPr="00D00ED8">
        <w:rPr>
          <w:rFonts w:cs="Arial"/>
        </w:rPr>
        <w:t>.</w:t>
      </w:r>
      <w:r w:rsidRPr="00074DD8">
        <w:rPr>
          <w:rFonts w:cs="Arial"/>
        </w:rPr>
        <w:t xml:space="preserve">   Individuals experienced in this area talk about seral numbers associated with materials </w:t>
      </w:r>
      <w:r w:rsidRPr="00074DD8">
        <w:rPr>
          <w:rFonts w:cs="Arial"/>
          <w:u w:val="single"/>
        </w:rPr>
        <w:t>prior</w:t>
      </w:r>
      <w:r w:rsidRPr="00074DD8">
        <w:rPr>
          <w:rFonts w:cs="Arial"/>
        </w:rPr>
        <w:t xml:space="preserve"> to their sale.  Post-sales transactions in Customer Service and Warranty Management are commonly talked about using the equipment number.</w:t>
      </w:r>
      <w:r w:rsidR="00BB5517">
        <w:rPr>
          <w:rFonts w:cs="Arial"/>
        </w:rPr>
        <w:t xml:space="preserve">  It is the same physical object, just different ways of </w:t>
      </w:r>
      <w:r w:rsidR="00072AE5">
        <w:rPr>
          <w:rFonts w:cs="Arial"/>
        </w:rPr>
        <w:t>addressing</w:t>
      </w:r>
      <w:r w:rsidR="00BB5517">
        <w:rPr>
          <w:rFonts w:cs="Arial"/>
        </w:rPr>
        <w:t xml:space="preserve"> it.</w:t>
      </w:r>
      <w:r w:rsidR="00E97BEE">
        <w:rPr>
          <w:rFonts w:cs="Arial"/>
        </w:rPr>
        <w:t xml:space="preserve">  For our purposes, equipment and serial number may be used </w:t>
      </w:r>
      <w:r w:rsidR="00520663">
        <w:rPr>
          <w:rFonts w:cs="Arial"/>
        </w:rPr>
        <w:t xml:space="preserve">interchangeably; we are referring to a </w:t>
      </w:r>
      <w:r w:rsidR="00520663" w:rsidRPr="00074DD8">
        <w:rPr>
          <w:rFonts w:cs="Arial"/>
          <w:u w:val="single"/>
        </w:rPr>
        <w:t>specific</w:t>
      </w:r>
      <w:r w:rsidR="00520663">
        <w:rPr>
          <w:rFonts w:cs="Arial"/>
        </w:rPr>
        <w:t xml:space="preserve"> tire.</w:t>
      </w:r>
    </w:p>
    <w:p w14:paraId="5CDAC49A" w14:textId="21A99AA9" w:rsidR="00476953" w:rsidRPr="0023044F" w:rsidRDefault="00476953" w:rsidP="00AC7640">
      <w:pPr>
        <w:pStyle w:val="Heading2"/>
      </w:pPr>
      <w:bookmarkStart w:id="22" w:name="_Toc123554177"/>
      <w:bookmarkStart w:id="23" w:name="_Toc138679155"/>
      <w:bookmarkEnd w:id="22"/>
      <w:r w:rsidRPr="0023044F">
        <w:t>Assumptions</w:t>
      </w:r>
      <w:bookmarkEnd w:id="23"/>
    </w:p>
    <w:p w14:paraId="0F17D662" w14:textId="2857459C" w:rsidR="000B07CE" w:rsidRDefault="00844BE1" w:rsidP="00074DD8">
      <w:pPr>
        <w:spacing w:after="80"/>
        <w:rPr>
          <w:rFonts w:cs="Arial"/>
        </w:rPr>
      </w:pPr>
      <w:r>
        <w:rPr>
          <w:rFonts w:cs="Arial"/>
        </w:rPr>
        <w:t xml:space="preserve">Although the primary concern is the Hybris Warranty Portal, </w:t>
      </w:r>
      <w:r w:rsidR="00B23AFE">
        <w:rPr>
          <w:rFonts w:cs="Arial"/>
        </w:rPr>
        <w:t xml:space="preserve">warranty claims may also be submitted directly </w:t>
      </w:r>
      <w:r w:rsidR="00C32887">
        <w:rPr>
          <w:rFonts w:cs="Arial"/>
        </w:rPr>
        <w:t>through EDI and entered manually in SAP from paper-based forms</w:t>
      </w:r>
      <w:r w:rsidR="00CF244B">
        <w:rPr>
          <w:rFonts w:cs="Arial"/>
        </w:rPr>
        <w:t>.  The transformations described herein are necessary in all situations</w:t>
      </w:r>
      <w:r w:rsidR="0011531E">
        <w:rPr>
          <w:rFonts w:cs="Arial"/>
        </w:rPr>
        <w:t xml:space="preserve"> and scenarios.  To this end, i</w:t>
      </w:r>
      <w:r w:rsidR="0011011D">
        <w:rPr>
          <w:rFonts w:cs="Arial"/>
        </w:rPr>
        <w:t>t</w:t>
      </w:r>
      <w:r w:rsidR="0011531E">
        <w:rPr>
          <w:rFonts w:cs="Arial"/>
        </w:rPr>
        <w:t xml:space="preserve"> is recommended that </w:t>
      </w:r>
      <w:r w:rsidR="00FB4536">
        <w:rPr>
          <w:rFonts w:cs="Arial"/>
        </w:rPr>
        <w:t xml:space="preserve">the suite of </w:t>
      </w:r>
      <w:r w:rsidR="007268D5">
        <w:rPr>
          <w:rFonts w:cs="Arial"/>
        </w:rPr>
        <w:t xml:space="preserve">SAP-supplied </w:t>
      </w:r>
      <w:r w:rsidR="00FB4536">
        <w:rPr>
          <w:rFonts w:cs="Arial"/>
        </w:rPr>
        <w:t>B</w:t>
      </w:r>
      <w:r w:rsidR="004F71DD">
        <w:rPr>
          <w:rFonts w:cs="Arial"/>
        </w:rPr>
        <w:t xml:space="preserve">AdIs </w:t>
      </w:r>
      <w:r w:rsidR="00C529E4">
        <w:rPr>
          <w:rFonts w:cs="Arial"/>
        </w:rPr>
        <w:t xml:space="preserve">be </w:t>
      </w:r>
      <w:r w:rsidR="004F71DD">
        <w:rPr>
          <w:rFonts w:cs="Arial"/>
        </w:rPr>
        <w:t>used wherever possible</w:t>
      </w:r>
      <w:r w:rsidR="00BD6DB5">
        <w:rPr>
          <w:rFonts w:cs="Arial"/>
        </w:rPr>
        <w:t>.</w:t>
      </w:r>
      <w:r w:rsidR="004F71DD">
        <w:rPr>
          <w:rFonts w:cs="Arial"/>
        </w:rPr>
        <w:t xml:space="preserve"> </w:t>
      </w:r>
      <w:r w:rsidR="00BD6DB5">
        <w:rPr>
          <w:rFonts w:cs="Arial"/>
        </w:rPr>
        <w:t xml:space="preserve"> </w:t>
      </w:r>
    </w:p>
    <w:p w14:paraId="4CCDCB8E" w14:textId="43257575" w:rsidR="00B1489C" w:rsidRPr="0023044F" w:rsidRDefault="00BD6DB5" w:rsidP="00074DD8">
      <w:pPr>
        <w:spacing w:after="80"/>
        <w:rPr>
          <w:rFonts w:cs="Arial"/>
        </w:rPr>
      </w:pPr>
      <w:r>
        <w:rPr>
          <w:rFonts w:cs="Arial"/>
        </w:rPr>
        <w:t xml:space="preserve">See </w:t>
      </w:r>
      <w:r w:rsidR="00D377DE">
        <w:rPr>
          <w:rFonts w:cs="Arial"/>
        </w:rPr>
        <w:t xml:space="preserve">menu path OWTY </w:t>
      </w:r>
      <w:r w:rsidR="00D377DE" w:rsidRPr="00D377DE">
        <w:rPr>
          <w:rFonts w:cs="Arial"/>
        </w:rPr>
        <w:sym w:font="Wingdings" w:char="F0E0"/>
      </w:r>
      <w:r w:rsidR="00D377DE">
        <w:rPr>
          <w:rFonts w:cs="Arial"/>
        </w:rPr>
        <w:t xml:space="preserve"> Business Add-Ins (BAdIs</w:t>
      </w:r>
      <w:r w:rsidR="000B07CE">
        <w:rPr>
          <w:rFonts w:cs="Arial"/>
        </w:rPr>
        <w:t>).</w:t>
      </w:r>
    </w:p>
    <w:p w14:paraId="2146612A" w14:textId="611F2E6F" w:rsidR="007C2E3D" w:rsidRDefault="00476953" w:rsidP="00103421">
      <w:pPr>
        <w:pStyle w:val="Heading2"/>
        <w:rPr>
          <w:rStyle w:val="Emphasis"/>
          <w:i w:val="0"/>
          <w:iCs w:val="0"/>
        </w:rPr>
      </w:pPr>
      <w:bookmarkStart w:id="24" w:name="_Toc138679156"/>
      <w:r w:rsidRPr="0023044F">
        <w:t xml:space="preserve">Integration Points and </w:t>
      </w:r>
      <w:r w:rsidRPr="00103421">
        <w:t>Dependencies</w:t>
      </w:r>
      <w:bookmarkEnd w:id="24"/>
      <w:r w:rsidR="0008423C" w:rsidRPr="007319EB">
        <w:rPr>
          <w:rStyle w:val="Emphasis"/>
          <w:i w:val="0"/>
          <w:iCs w:val="0"/>
        </w:rPr>
        <w:t xml:space="preserve"> </w:t>
      </w:r>
    </w:p>
    <w:p w14:paraId="36D58257" w14:textId="77777777" w:rsidR="007319EB" w:rsidRPr="007319EB" w:rsidRDefault="007319EB" w:rsidP="007319EB"/>
    <w:p w14:paraId="4228CB1D" w14:textId="1E80470C" w:rsidR="00476953" w:rsidRPr="0023044F" w:rsidRDefault="00476953" w:rsidP="00AC7640">
      <w:pPr>
        <w:pStyle w:val="Heading2"/>
      </w:pPr>
      <w:bookmarkStart w:id="25" w:name="_Toc138679157"/>
      <w:r w:rsidRPr="0023044F">
        <w:t>Security and Control Considerations</w:t>
      </w:r>
      <w:bookmarkEnd w:id="25"/>
    </w:p>
    <w:p w14:paraId="0C2F8CD2" w14:textId="77777777" w:rsidR="007C2E3D" w:rsidRPr="0023044F" w:rsidRDefault="007C2E3D" w:rsidP="00476953">
      <w:pPr>
        <w:rPr>
          <w:rFonts w:cs="Arial"/>
        </w:rPr>
      </w:pPr>
    </w:p>
    <w:p w14:paraId="43C8AC4E" w14:textId="2FB40F58" w:rsidR="00476953" w:rsidRPr="0023044F" w:rsidRDefault="00476953" w:rsidP="00AC7640">
      <w:pPr>
        <w:pStyle w:val="Heading2"/>
      </w:pPr>
      <w:bookmarkStart w:id="26" w:name="_Toc138679158"/>
      <w:r w:rsidRPr="0023044F">
        <w:t>Other Relevant Information</w:t>
      </w:r>
      <w:bookmarkEnd w:id="26"/>
    </w:p>
    <w:p w14:paraId="29BD67FB" w14:textId="1129FB9C" w:rsidR="00476953" w:rsidRDefault="000A6914" w:rsidP="00074DD8">
      <w:pPr>
        <w:spacing w:after="80"/>
        <w:rPr>
          <w:rFonts w:cs="Arial"/>
        </w:rPr>
      </w:pPr>
      <w:r>
        <w:rPr>
          <w:rFonts w:cs="Arial"/>
        </w:rPr>
        <w:t xml:space="preserve">The subject of DOT </w:t>
      </w:r>
      <w:r w:rsidR="003E3A18">
        <w:rPr>
          <w:rFonts w:cs="Arial"/>
        </w:rPr>
        <w:t>serial numbers or DOT IDs shows up several times below.  This is an identification stamped on the side of every tire by the manufacturer</w:t>
      </w:r>
      <w:r w:rsidR="009106E7">
        <w:rPr>
          <w:rFonts w:cs="Arial"/>
        </w:rPr>
        <w:t xml:space="preserve">.  </w:t>
      </w:r>
      <w:r w:rsidR="00F3469B">
        <w:rPr>
          <w:rFonts w:cs="Arial"/>
        </w:rPr>
        <w:t>This is provided to give some context to what</w:t>
      </w:r>
      <w:r w:rsidR="003E3A18">
        <w:rPr>
          <w:rFonts w:cs="Arial"/>
        </w:rPr>
        <w:t xml:space="preserve"> follows:</w:t>
      </w:r>
    </w:p>
    <w:p w14:paraId="79FA17DD" w14:textId="3F9B1993" w:rsidR="001E28C9" w:rsidRDefault="001E28C9" w:rsidP="00074DD8">
      <w:pPr>
        <w:spacing w:after="80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3C30E17D" wp14:editId="0498C163">
            <wp:extent cx="5943600" cy="1509395"/>
            <wp:effectExtent l="0" t="0" r="0" b="0"/>
            <wp:docPr id="1" name="Picture 1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961CDA8-81F7-9438-CE1D-5B56C4A266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A961CDA8-81F7-9438-CE1D-5B56C4A266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9FE3" w14:textId="22DD295C" w:rsidR="007C2E3D" w:rsidRPr="0023044F" w:rsidRDefault="009939E3" w:rsidP="00074DD8">
      <w:pPr>
        <w:spacing w:after="80"/>
        <w:rPr>
          <w:rFonts w:cs="Arial"/>
        </w:rPr>
      </w:pPr>
      <w:r>
        <w:rPr>
          <w:rFonts w:cs="Arial"/>
        </w:rPr>
        <w:t xml:space="preserve">The eleven character string CX5YF761309 </w:t>
      </w:r>
      <w:r w:rsidR="00531A46">
        <w:rPr>
          <w:rFonts w:cs="Arial"/>
        </w:rPr>
        <w:t>comprises the whole of the</w:t>
      </w:r>
      <w:r w:rsidR="001D65F8">
        <w:rPr>
          <w:rFonts w:cs="Arial"/>
        </w:rPr>
        <w:t xml:space="preserve"> DOT</w:t>
      </w:r>
      <w:r w:rsidR="00531A46">
        <w:rPr>
          <w:rFonts w:cs="Arial"/>
        </w:rPr>
        <w:t xml:space="preserve"> ID</w:t>
      </w:r>
      <w:r w:rsidR="006A4E6C">
        <w:rPr>
          <w:rFonts w:cs="Arial"/>
        </w:rPr>
        <w:t xml:space="preserve">, but </w:t>
      </w:r>
      <w:r w:rsidR="006A4696">
        <w:rPr>
          <w:rFonts w:cs="Arial"/>
        </w:rPr>
        <w:t xml:space="preserve">there are </w:t>
      </w:r>
      <w:proofErr w:type="gramStart"/>
      <w:r w:rsidR="006A4696">
        <w:rPr>
          <w:rFonts w:cs="Arial"/>
        </w:rPr>
        <w:t>actually four</w:t>
      </w:r>
      <w:proofErr w:type="gramEnd"/>
      <w:r w:rsidR="006A4696">
        <w:rPr>
          <w:rFonts w:cs="Arial"/>
        </w:rPr>
        <w:t xml:space="preserve"> groupings of characteristics</w:t>
      </w:r>
      <w:r w:rsidR="000331D3">
        <w:rPr>
          <w:rFonts w:cs="Arial"/>
        </w:rPr>
        <w:t xml:space="preserve">: </w:t>
      </w:r>
      <w:r w:rsidR="003C3C6A">
        <w:rPr>
          <w:rFonts w:cs="Arial"/>
        </w:rPr>
        <w:t xml:space="preserve">Plant Code, </w:t>
      </w:r>
      <w:r w:rsidR="007D7CF9">
        <w:rPr>
          <w:rFonts w:cs="Arial"/>
        </w:rPr>
        <w:t xml:space="preserve">Size Code, Manuf. ID, </w:t>
      </w:r>
      <w:r w:rsidR="005642BB">
        <w:rPr>
          <w:rFonts w:cs="Arial"/>
        </w:rPr>
        <w:t xml:space="preserve">and </w:t>
      </w:r>
      <w:proofErr w:type="spellStart"/>
      <w:r w:rsidR="001D1C43">
        <w:rPr>
          <w:rFonts w:cs="Arial"/>
        </w:rPr>
        <w:t>Week+Year</w:t>
      </w:r>
      <w:proofErr w:type="spellEnd"/>
      <w:r w:rsidR="001D1C43">
        <w:rPr>
          <w:rFonts w:cs="Arial"/>
        </w:rPr>
        <w:t xml:space="preserve"> of manufacture.  </w:t>
      </w:r>
      <w:r w:rsidR="00867348">
        <w:rPr>
          <w:rFonts w:cs="Arial"/>
        </w:rPr>
        <w:t xml:space="preserve">The first field </w:t>
      </w:r>
      <w:r w:rsidR="00BF1406">
        <w:rPr>
          <w:rFonts w:cs="Arial"/>
        </w:rPr>
        <w:t xml:space="preserve">may be two or three characters </w:t>
      </w:r>
      <w:r w:rsidR="004A5598">
        <w:rPr>
          <w:rFonts w:cs="Arial"/>
        </w:rPr>
        <w:t>long</w:t>
      </w:r>
      <w:r w:rsidR="00953799">
        <w:rPr>
          <w:rFonts w:cs="Arial"/>
        </w:rPr>
        <w:t>;</w:t>
      </w:r>
      <w:r w:rsidR="00C543D8">
        <w:rPr>
          <w:rFonts w:cs="Arial"/>
        </w:rPr>
        <w:t xml:space="preserve"> the combination of size code + manufacturer</w:t>
      </w:r>
      <w:r w:rsidR="000465DF">
        <w:rPr>
          <w:rFonts w:cs="Arial"/>
        </w:rPr>
        <w:t xml:space="preserve"> ID may be five or six characters. </w:t>
      </w:r>
      <w:r w:rsidR="00953799">
        <w:rPr>
          <w:rFonts w:cs="Arial"/>
        </w:rPr>
        <w:t xml:space="preserve"> </w:t>
      </w:r>
      <w:r w:rsidR="000465DF">
        <w:rPr>
          <w:rFonts w:cs="Arial"/>
        </w:rPr>
        <w:t>T</w:t>
      </w:r>
      <w:r w:rsidR="00953799">
        <w:rPr>
          <w:rFonts w:cs="Arial"/>
        </w:rPr>
        <w:t xml:space="preserve">he entire string </w:t>
      </w:r>
      <w:r w:rsidR="00157B08">
        <w:rPr>
          <w:rFonts w:cs="Arial"/>
        </w:rPr>
        <w:t>will</w:t>
      </w:r>
      <w:r w:rsidR="00953799">
        <w:rPr>
          <w:rFonts w:cs="Arial"/>
        </w:rPr>
        <w:t xml:space="preserve"> be eleven to thirteen characters.</w:t>
      </w:r>
    </w:p>
    <w:p w14:paraId="27F49C1D" w14:textId="64E8ACBE" w:rsidR="00476953" w:rsidRPr="00845478" w:rsidRDefault="00476953" w:rsidP="00AC7640">
      <w:pPr>
        <w:pStyle w:val="Heading1"/>
      </w:pPr>
      <w:bookmarkStart w:id="27" w:name="_Toc138679159"/>
      <w:r w:rsidRPr="00845478">
        <w:lastRenderedPageBreak/>
        <w:t>Functional Unit Test Scenarios</w:t>
      </w:r>
      <w:bookmarkEnd w:id="27"/>
    </w:p>
    <w:p w14:paraId="4D37EBDC" w14:textId="5223DCB8" w:rsidR="00476953" w:rsidRPr="0023044F" w:rsidRDefault="00476953" w:rsidP="00476953">
      <w:pPr>
        <w:rPr>
          <w:rFonts w:cs="Aria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489C" w:rsidRPr="0023044F" w14:paraId="0611A1C2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1B58E86" w14:textId="5051F792" w:rsidR="00B1489C" w:rsidRPr="0023044F" w:rsidRDefault="00B1489C" w:rsidP="003A41E4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Test Case</w:t>
            </w:r>
          </w:p>
        </w:tc>
        <w:tc>
          <w:tcPr>
            <w:tcW w:w="2337" w:type="dxa"/>
          </w:tcPr>
          <w:p w14:paraId="7D295802" w14:textId="37781541" w:rsidR="00B1489C" w:rsidRPr="0023044F" w:rsidRDefault="00B1489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  <w:tc>
          <w:tcPr>
            <w:tcW w:w="2338" w:type="dxa"/>
          </w:tcPr>
          <w:p w14:paraId="362240CF" w14:textId="02387456" w:rsidR="00B1489C" w:rsidRPr="0023044F" w:rsidRDefault="00B1489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Fiori Tile / Navigation</w:t>
            </w:r>
          </w:p>
        </w:tc>
        <w:tc>
          <w:tcPr>
            <w:tcW w:w="2338" w:type="dxa"/>
          </w:tcPr>
          <w:p w14:paraId="5B1D173F" w14:textId="6AAE3DDB" w:rsidR="00B1489C" w:rsidRPr="0023044F" w:rsidRDefault="00B1489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Expected Results</w:t>
            </w:r>
          </w:p>
        </w:tc>
      </w:tr>
      <w:tr w:rsidR="00B1489C" w:rsidRPr="0023044F" w14:paraId="52A72028" w14:textId="77777777" w:rsidTr="00B1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774918" w14:textId="77777777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143C11B6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5F802D7C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535DDAFE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1489C" w:rsidRPr="0023044F" w14:paraId="4744CEB1" w14:textId="77777777" w:rsidTr="00B14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898F39" w14:textId="77777777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68485EBD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B675B31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7223B2D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1489C" w:rsidRPr="0023044F" w14:paraId="5EF9CCFC" w14:textId="77777777" w:rsidTr="00B1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BA2F9F" w14:textId="77777777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42C1C000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1DEFA6A7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DD928AA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1489C" w:rsidRPr="0023044F" w14:paraId="3D09A6E5" w14:textId="77777777" w:rsidTr="00B14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39C779" w14:textId="77777777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33A64453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C97F60D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CC718A8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1489C" w:rsidRPr="0023044F" w14:paraId="624BCB64" w14:textId="77777777" w:rsidTr="00B1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6546C12" w14:textId="77777777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5FC2AFF3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4AE4ED12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4B67A5AD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1489C" w:rsidRPr="0023044F" w14:paraId="6308FF7C" w14:textId="77777777" w:rsidTr="00B14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C6AA9A" w14:textId="77777777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308B7F4F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729FB75D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744A576E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1489C" w:rsidRPr="0023044F" w14:paraId="2748539B" w14:textId="77777777" w:rsidTr="00B1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3E20DF" w14:textId="77777777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497FE945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4B24E963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621A5554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44D752C3" w14:textId="138EED77" w:rsidR="00216C85" w:rsidRPr="0023044F" w:rsidRDefault="00216C85" w:rsidP="00476953">
      <w:pPr>
        <w:rPr>
          <w:rFonts w:cs="Arial"/>
        </w:rPr>
      </w:pPr>
    </w:p>
    <w:p w14:paraId="59765447" w14:textId="77777777" w:rsidR="00F1651C" w:rsidRPr="0023044F" w:rsidRDefault="00F1651C">
      <w:pPr>
        <w:rPr>
          <w:rFonts w:cs="Arial"/>
        </w:rPr>
      </w:pPr>
    </w:p>
    <w:p w14:paraId="6C285367" w14:textId="62147B0B" w:rsidR="00B30712" w:rsidRPr="0023044F" w:rsidRDefault="00B30712" w:rsidP="00476953">
      <w:pPr>
        <w:rPr>
          <w:rFonts w:cs="Arial"/>
        </w:rPr>
      </w:pPr>
    </w:p>
    <w:p w14:paraId="46C1531A" w14:textId="4AD3C7AE" w:rsidR="00B30712" w:rsidRPr="0023044F" w:rsidRDefault="00B30712" w:rsidP="00476953">
      <w:pPr>
        <w:rPr>
          <w:rFonts w:cs="Arial"/>
        </w:rPr>
      </w:pPr>
    </w:p>
    <w:p w14:paraId="38B6A80A" w14:textId="3064840F" w:rsidR="00F1651C" w:rsidRPr="0023044F" w:rsidRDefault="00F1651C" w:rsidP="00AC7640">
      <w:pPr>
        <w:pStyle w:val="Heading1"/>
      </w:pPr>
      <w:bookmarkStart w:id="28" w:name="_Toc138679160"/>
      <w:r w:rsidRPr="0023044F">
        <w:lastRenderedPageBreak/>
        <w:t>Interfaces</w:t>
      </w:r>
      <w:bookmarkEnd w:id="28"/>
      <w:r w:rsidRPr="0023044F">
        <w:t xml:space="preserve"> 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9"/>
        <w:gridCol w:w="6291"/>
      </w:tblGrid>
      <w:tr w:rsidR="00F1651C" w:rsidRPr="0023044F" w14:paraId="07779ED2" w14:textId="77777777" w:rsidTr="00AD1CE2">
        <w:tc>
          <w:tcPr>
            <w:tcW w:w="1636" w:type="pct"/>
            <w:shd w:val="clear" w:color="auto" w:fill="BFBFBF" w:themeFill="background1" w:themeFillShade="BF"/>
            <w:vAlign w:val="center"/>
          </w:tcPr>
          <w:p w14:paraId="4A33CE2C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Program Type</w:t>
            </w:r>
          </w:p>
        </w:tc>
        <w:tc>
          <w:tcPr>
            <w:tcW w:w="3364" w:type="pct"/>
            <w:vAlign w:val="center"/>
          </w:tcPr>
          <w:p w14:paraId="407945CD" w14:textId="04E49C04" w:rsidR="00F1651C" w:rsidRPr="00AD1CE2" w:rsidRDefault="00000000" w:rsidP="002D0F83">
            <w:pPr>
              <w:pStyle w:val="Table-Text"/>
            </w:pPr>
            <w:sdt>
              <w:sdtPr>
                <w:id w:val="-1191754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55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 xml:space="preserve">Batch Interface, </w:t>
            </w:r>
            <w:sdt>
              <w:sdtPr>
                <w:id w:val="-1204175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>Online / Real-time Interface</w:t>
            </w:r>
          </w:p>
        </w:tc>
      </w:tr>
      <w:tr w:rsidR="00F1651C" w:rsidRPr="0023044F" w14:paraId="08272000" w14:textId="77777777" w:rsidTr="00AD1CE2">
        <w:tc>
          <w:tcPr>
            <w:tcW w:w="1636" w:type="pct"/>
            <w:shd w:val="clear" w:color="auto" w:fill="BFBFBF" w:themeFill="background1" w:themeFillShade="BF"/>
            <w:vAlign w:val="center"/>
          </w:tcPr>
          <w:p w14:paraId="13148D7F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Interface Type</w:t>
            </w:r>
          </w:p>
        </w:tc>
        <w:tc>
          <w:tcPr>
            <w:tcW w:w="3364" w:type="pct"/>
            <w:vAlign w:val="center"/>
          </w:tcPr>
          <w:p w14:paraId="16850540" w14:textId="2C6D6110" w:rsidR="00F1651C" w:rsidRPr="00AD1CE2" w:rsidRDefault="00000000" w:rsidP="002D0F83">
            <w:pPr>
              <w:pStyle w:val="Table-Text"/>
            </w:pPr>
            <w:sdt>
              <w:sdtPr>
                <w:id w:val="-19353598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D557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 xml:space="preserve">EDI / IDOC, </w:t>
            </w:r>
            <w:sdt>
              <w:sdtPr>
                <w:id w:val="-1724524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 xml:space="preserve">ALE, </w:t>
            </w:r>
            <w:sdt>
              <w:sdtPr>
                <w:id w:val="-1850025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 xml:space="preserve">BAPI, </w:t>
            </w:r>
            <w:sdt>
              <w:sdtPr>
                <w:id w:val="-1406222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 xml:space="preserve">Web Service, </w:t>
            </w:r>
            <w:sdt>
              <w:sdtPr>
                <w:id w:val="21227993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40E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>Other</w:t>
            </w:r>
          </w:p>
        </w:tc>
      </w:tr>
      <w:tr w:rsidR="00F1651C" w:rsidRPr="0023044F" w14:paraId="5AE5F1CA" w14:textId="77777777" w:rsidTr="00AD1CE2">
        <w:tc>
          <w:tcPr>
            <w:tcW w:w="1636" w:type="pct"/>
            <w:shd w:val="clear" w:color="auto" w:fill="BFBFBF" w:themeFill="background1" w:themeFillShade="BF"/>
            <w:vAlign w:val="center"/>
          </w:tcPr>
          <w:p w14:paraId="600358DE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Interface Direction</w:t>
            </w:r>
          </w:p>
        </w:tc>
        <w:tc>
          <w:tcPr>
            <w:tcW w:w="3364" w:type="pct"/>
            <w:vAlign w:val="center"/>
          </w:tcPr>
          <w:p w14:paraId="7B7537AD" w14:textId="1C7BF049" w:rsidR="00F1651C" w:rsidRPr="00AD1CE2" w:rsidRDefault="00000000" w:rsidP="002D0F83">
            <w:pPr>
              <w:pStyle w:val="Table-Text"/>
            </w:pPr>
            <w:sdt>
              <w:sdtPr>
                <w:id w:val="4984631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E03A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 xml:space="preserve">Inbound, </w:t>
            </w:r>
            <w:sdt>
              <w:sdtPr>
                <w:id w:val="-608042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 xml:space="preserve">Outbound, </w:t>
            </w:r>
            <w:sdt>
              <w:sdtPr>
                <w:id w:val="860781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>Both</w:t>
            </w:r>
          </w:p>
        </w:tc>
      </w:tr>
      <w:tr w:rsidR="00F1651C" w:rsidRPr="0023044F" w14:paraId="33B3101B" w14:textId="77777777" w:rsidTr="00AD1CE2">
        <w:tc>
          <w:tcPr>
            <w:tcW w:w="1636" w:type="pct"/>
            <w:shd w:val="clear" w:color="auto" w:fill="BFBFBF" w:themeFill="background1" w:themeFillShade="BF"/>
            <w:vAlign w:val="center"/>
          </w:tcPr>
          <w:p w14:paraId="4279BBA8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Created With</w:t>
            </w:r>
          </w:p>
        </w:tc>
        <w:tc>
          <w:tcPr>
            <w:tcW w:w="3364" w:type="pct"/>
            <w:vAlign w:val="center"/>
          </w:tcPr>
          <w:p w14:paraId="5320FDBD" w14:textId="6576BE11" w:rsidR="00F1651C" w:rsidRPr="00AD1CE2" w:rsidRDefault="00000000" w:rsidP="002D0F83">
            <w:pPr>
              <w:pStyle w:val="Table-Text"/>
            </w:pPr>
            <w:sdt>
              <w:sdtPr>
                <w:id w:val="2092343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>SAP Standard /</w:t>
            </w:r>
            <w:r w:rsidR="00AD1CE2">
              <w:t> </w:t>
            </w:r>
            <w:r w:rsidR="00F1651C" w:rsidRPr="00AD1CE2">
              <w:t xml:space="preserve">PI, </w:t>
            </w:r>
            <w:sdt>
              <w:sdtPr>
                <w:id w:val="-1377702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>Add-on Interface</w:t>
            </w:r>
          </w:p>
        </w:tc>
      </w:tr>
      <w:tr w:rsidR="00F1651C" w:rsidRPr="0023044F" w14:paraId="0C821894" w14:textId="77777777" w:rsidTr="00AD1CE2">
        <w:tc>
          <w:tcPr>
            <w:tcW w:w="1636" w:type="pct"/>
            <w:shd w:val="clear" w:color="auto" w:fill="BFBFBF" w:themeFill="background1" w:themeFillShade="BF"/>
            <w:vAlign w:val="center"/>
          </w:tcPr>
          <w:p w14:paraId="777DAA7B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External System</w:t>
            </w:r>
          </w:p>
        </w:tc>
        <w:tc>
          <w:tcPr>
            <w:tcW w:w="3364" w:type="pct"/>
            <w:vAlign w:val="center"/>
          </w:tcPr>
          <w:p w14:paraId="2B02263F" w14:textId="371106D2" w:rsidR="00F1651C" w:rsidRPr="00AD1CE2" w:rsidRDefault="002D0F83" w:rsidP="002D0F83">
            <w:pPr>
              <w:pStyle w:val="Table-Text"/>
            </w:pPr>
            <w:r>
              <w:t>Hybris WRANT02</w:t>
            </w:r>
          </w:p>
        </w:tc>
      </w:tr>
      <w:tr w:rsidR="00F1651C" w:rsidRPr="0023044F" w14:paraId="4ABE66E7" w14:textId="77777777" w:rsidTr="00AD1CE2">
        <w:tc>
          <w:tcPr>
            <w:tcW w:w="1636" w:type="pct"/>
            <w:shd w:val="clear" w:color="auto" w:fill="BFBFBF" w:themeFill="background1" w:themeFillShade="BF"/>
            <w:vAlign w:val="center"/>
          </w:tcPr>
          <w:p w14:paraId="75F5A97F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Contact for External system</w:t>
            </w:r>
          </w:p>
        </w:tc>
        <w:tc>
          <w:tcPr>
            <w:tcW w:w="3364" w:type="pct"/>
            <w:vAlign w:val="center"/>
          </w:tcPr>
          <w:p w14:paraId="6C747521" w14:textId="77777777" w:rsidR="00F1651C" w:rsidRPr="00AD1CE2" w:rsidRDefault="00F1651C" w:rsidP="002D0F83">
            <w:pPr>
              <w:pStyle w:val="Table-Text"/>
            </w:pPr>
          </w:p>
        </w:tc>
      </w:tr>
    </w:tbl>
    <w:p w14:paraId="057E85C3" w14:textId="12A30607" w:rsidR="00F1651C" w:rsidRDefault="00F1651C" w:rsidP="00AC7640">
      <w:pPr>
        <w:pStyle w:val="Heading2"/>
      </w:pPr>
      <w:bookmarkStart w:id="29" w:name="_Toc226725406"/>
      <w:bookmarkStart w:id="30" w:name="_Toc372200057"/>
      <w:bookmarkStart w:id="31" w:name="_Toc449014094"/>
      <w:bookmarkStart w:id="32" w:name="_Toc449014139"/>
      <w:bookmarkStart w:id="33" w:name="_Toc449015933"/>
      <w:bookmarkStart w:id="34" w:name="_Toc452101731"/>
      <w:bookmarkStart w:id="35" w:name="_Toc138679161"/>
      <w:r w:rsidRPr="0023044F">
        <w:t>Detailed Functional Description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1BC011AF" w14:textId="29F9BE5E" w:rsidR="009C4DD4" w:rsidRDefault="00655020" w:rsidP="00074DD8">
      <w:pPr>
        <w:spacing w:after="80"/>
      </w:pPr>
      <w:r>
        <w:t>No change.</w:t>
      </w:r>
    </w:p>
    <w:p w14:paraId="1B604597" w14:textId="74890A9D" w:rsidR="004036B0" w:rsidRDefault="004036B0" w:rsidP="0076641A"/>
    <w:p w14:paraId="28975154" w14:textId="1A439569" w:rsidR="00CE10AF" w:rsidRDefault="00DB70C7" w:rsidP="00A213E0">
      <w:pPr>
        <w:pStyle w:val="Heading3"/>
        <w:spacing w:after="120"/>
      </w:pPr>
      <w:bookmarkStart w:id="36" w:name="_Toc138679162"/>
      <w:r>
        <w:t xml:space="preserve">Prepare </w:t>
      </w:r>
      <w:r w:rsidR="00E2376F">
        <w:t xml:space="preserve">to </w:t>
      </w:r>
      <w:bookmarkStart w:id="37" w:name="_Toc86558557"/>
      <w:bookmarkStart w:id="38" w:name="_Toc51582046"/>
      <w:r w:rsidR="003D3905">
        <w:t>Create Equipment for Warranty Material</w:t>
      </w:r>
      <w:bookmarkEnd w:id="36"/>
      <w:r w:rsidR="00DC6D10">
        <w:t xml:space="preserve"> </w:t>
      </w:r>
    </w:p>
    <w:p w14:paraId="6CF5575A" w14:textId="0CD031E2" w:rsidR="004E50C2" w:rsidRPr="00655020" w:rsidRDefault="00655020" w:rsidP="004E50C2">
      <w:pPr>
        <w:spacing w:after="80"/>
        <w:rPr>
          <w:rFonts w:cs="Arial"/>
        </w:rPr>
      </w:pPr>
      <w:r>
        <w:rPr>
          <w:rFonts w:cs="Arial"/>
        </w:rPr>
        <w:t>No change</w:t>
      </w:r>
      <w:r w:rsidR="00535811">
        <w:rPr>
          <w:rFonts w:cs="Arial"/>
        </w:rPr>
        <w:t>.</w:t>
      </w:r>
    </w:p>
    <w:p w14:paraId="7CFDCE50" w14:textId="20779959" w:rsidR="00F54CE8" w:rsidRDefault="00F343FA" w:rsidP="000644BD">
      <w:pPr>
        <w:pStyle w:val="Heading4"/>
        <w:spacing w:before="240" w:after="80"/>
      </w:pPr>
      <w:r>
        <w:t xml:space="preserve">Retrieve </w:t>
      </w:r>
      <w:r w:rsidR="000A1DAC">
        <w:t>FactorySerial record</w:t>
      </w:r>
    </w:p>
    <w:p w14:paraId="00F5FEA8" w14:textId="0825040F" w:rsidR="00655020" w:rsidRDefault="00535811" w:rsidP="00E2400C">
      <w:pPr>
        <w:spacing w:after="80"/>
      </w:pPr>
      <w:r>
        <w:t>No change.</w:t>
      </w:r>
    </w:p>
    <w:p w14:paraId="7BB5249F" w14:textId="0D58A977" w:rsidR="00E2400C" w:rsidRDefault="00621D23" w:rsidP="006D00C4">
      <w:pPr>
        <w:pStyle w:val="Heading4"/>
        <w:spacing w:before="240" w:after="80"/>
      </w:pPr>
      <w:r>
        <w:t>Determine Reimburser Vendor number</w:t>
      </w:r>
    </w:p>
    <w:p w14:paraId="08777E14" w14:textId="64D40341" w:rsidR="00535811" w:rsidRDefault="00535811" w:rsidP="00427AA0">
      <w:pPr>
        <w:spacing w:before="120" w:after="80"/>
      </w:pPr>
      <w:r>
        <w:t>No change.</w:t>
      </w:r>
    </w:p>
    <w:p w14:paraId="05384FBF" w14:textId="3842FD57" w:rsidR="00117BB9" w:rsidRDefault="0060162F" w:rsidP="00074DD8">
      <w:pPr>
        <w:pStyle w:val="Heading4"/>
        <w:spacing w:before="240" w:after="80"/>
      </w:pPr>
      <w:r>
        <w:t xml:space="preserve">Determine next available </w:t>
      </w:r>
      <w:r w:rsidR="00F23716">
        <w:t>SERNR</w:t>
      </w:r>
    </w:p>
    <w:p w14:paraId="20742B6A" w14:textId="6592BE0A" w:rsidR="00535811" w:rsidRDefault="00535811" w:rsidP="00D25F24">
      <w:pPr>
        <w:spacing w:after="80"/>
      </w:pPr>
      <w:r>
        <w:t>No change.</w:t>
      </w:r>
    </w:p>
    <w:p w14:paraId="56299817" w14:textId="7D292169" w:rsidR="00AC2FCC" w:rsidRDefault="00603C68" w:rsidP="00547183">
      <w:pPr>
        <w:pStyle w:val="Heading4"/>
        <w:spacing w:before="240" w:after="80"/>
      </w:pPr>
      <w:r>
        <w:t>Determine Master Warranty</w:t>
      </w:r>
    </w:p>
    <w:p w14:paraId="56A2865C" w14:textId="60A039ED" w:rsidR="00D345C5" w:rsidRDefault="00966314" w:rsidP="00867910">
      <w:pPr>
        <w:spacing w:after="80"/>
        <w:rPr>
          <w:ins w:id="39" w:author="Morley Jack" w:date="2023-02-01T02:33:00Z"/>
        </w:rPr>
      </w:pPr>
      <w:r>
        <w:t>No change.</w:t>
      </w:r>
    </w:p>
    <w:p w14:paraId="111571B3" w14:textId="4237180D" w:rsidR="00E2376F" w:rsidRDefault="00AC2FCC" w:rsidP="00867910">
      <w:pPr>
        <w:pStyle w:val="Heading3"/>
        <w:numPr>
          <w:ilvl w:val="2"/>
          <w:numId w:val="9"/>
        </w:numPr>
        <w:spacing w:before="240"/>
        <w:pPrChange w:id="40" w:author="Morley Jack" w:date="2023-02-01T06:01:00Z">
          <w:pPr>
            <w:pStyle w:val="Heading3"/>
            <w:spacing w:before="240" w:after="80"/>
          </w:pPr>
        </w:pPrChange>
      </w:pPr>
      <w:bookmarkStart w:id="41" w:name="_Toc138679163"/>
      <w:r>
        <w:t>Create Equipment for Warranty Material</w:t>
      </w:r>
      <w:bookmarkEnd w:id="41"/>
    </w:p>
    <w:p w14:paraId="058F4609" w14:textId="162E80F2" w:rsidR="002D0F83" w:rsidRDefault="006D3AE5" w:rsidP="00074DD8">
      <w:pPr>
        <w:pStyle w:val="Heading4"/>
        <w:spacing w:before="120" w:after="80"/>
      </w:pPr>
      <w:r>
        <w:t>Initial Screen</w:t>
      </w:r>
    </w:p>
    <w:p w14:paraId="7D05B426" w14:textId="7BC420F6" w:rsidR="003A73E9" w:rsidRPr="00DE1EE5" w:rsidRDefault="004834E4" w:rsidP="00542CBE">
      <w:pPr>
        <w:spacing w:after="80"/>
        <w:rPr>
          <w:rFonts w:cs="Arial"/>
        </w:rPr>
      </w:pPr>
      <w:r>
        <w:rPr>
          <w:rFonts w:cs="Arial"/>
        </w:rPr>
        <w:t>No change.</w:t>
      </w:r>
    </w:p>
    <w:p w14:paraId="12F8D7CC" w14:textId="0B49507E" w:rsidR="006D3AE5" w:rsidRDefault="00B9585B" w:rsidP="00074DD8">
      <w:pPr>
        <w:pStyle w:val="Heading4"/>
        <w:spacing w:before="120" w:after="80"/>
      </w:pPr>
      <w:r>
        <w:t xml:space="preserve">General </w:t>
      </w:r>
      <w:r w:rsidR="00C2308A">
        <w:t>d</w:t>
      </w:r>
      <w:r>
        <w:t>ata</w:t>
      </w:r>
    </w:p>
    <w:p w14:paraId="21BE7167" w14:textId="6985717C" w:rsidR="00F04BFB" w:rsidRPr="00542CBE" w:rsidRDefault="00542CBE" w:rsidP="00542CBE">
      <w:pPr>
        <w:spacing w:before="120" w:after="80"/>
        <w:rPr>
          <w:rFonts w:cs="Arial"/>
        </w:rPr>
      </w:pPr>
      <w:r>
        <w:rPr>
          <w:rFonts w:cs="Arial"/>
        </w:rPr>
        <w:t>No change.</w:t>
      </w:r>
    </w:p>
    <w:p w14:paraId="16E6B754" w14:textId="03258CAA" w:rsidR="00F04BFB" w:rsidRDefault="00C2308A" w:rsidP="00074DD8">
      <w:pPr>
        <w:pStyle w:val="Heading4"/>
        <w:spacing w:before="240" w:after="80"/>
      </w:pPr>
      <w:r>
        <w:t>Location data</w:t>
      </w:r>
    </w:p>
    <w:p w14:paraId="0226A9C0" w14:textId="09C42A07" w:rsidR="00A22DCF" w:rsidRDefault="00A22DCF" w:rsidP="00C2308A">
      <w:r>
        <w:t>No change.</w:t>
      </w:r>
    </w:p>
    <w:p w14:paraId="6845A525" w14:textId="01EA0C5A" w:rsidR="00F04BFB" w:rsidRDefault="000F0FF9" w:rsidP="00074DD8">
      <w:pPr>
        <w:pStyle w:val="Heading4"/>
        <w:spacing w:before="240" w:after="80"/>
      </w:pPr>
      <w:proofErr w:type="spellStart"/>
      <w:r>
        <w:t>SerData</w:t>
      </w:r>
      <w:proofErr w:type="spellEnd"/>
      <w:r>
        <w:t xml:space="preserve"> data</w:t>
      </w:r>
    </w:p>
    <w:p w14:paraId="6F35DC93" w14:textId="4B80CB9E" w:rsidR="00435310" w:rsidRPr="00A22DCF" w:rsidRDefault="00A22DCF" w:rsidP="00A22DCF">
      <w:pPr>
        <w:spacing w:after="80"/>
        <w:rPr>
          <w:rFonts w:cs="Arial"/>
        </w:rPr>
      </w:pPr>
      <w:r>
        <w:rPr>
          <w:rFonts w:cs="Arial"/>
        </w:rPr>
        <w:t>No change.</w:t>
      </w:r>
    </w:p>
    <w:p w14:paraId="3DC0EBA9" w14:textId="79A87348" w:rsidR="00435310" w:rsidRDefault="006416B8" w:rsidP="00074DD8">
      <w:pPr>
        <w:pStyle w:val="Heading4"/>
        <w:spacing w:before="120" w:after="80"/>
      </w:pPr>
      <w:r>
        <w:t>Classification data</w:t>
      </w:r>
    </w:p>
    <w:p w14:paraId="7358CE5F" w14:textId="3E0225BD" w:rsidR="00154C00" w:rsidRPr="00516236" w:rsidRDefault="00F960F7" w:rsidP="00074DD8">
      <w:pPr>
        <w:spacing w:after="80"/>
        <w:rPr>
          <w:b/>
          <w:bCs/>
          <w:i/>
          <w:iCs/>
          <w:color w:val="0000FF"/>
        </w:rPr>
      </w:pPr>
      <w:r w:rsidRPr="00516236">
        <w:rPr>
          <w:b/>
          <w:bCs/>
          <w:i/>
          <w:iCs/>
          <w:color w:val="0000FF"/>
        </w:rPr>
        <w:t xml:space="preserve">The following section contains the change for this </w:t>
      </w:r>
      <w:r w:rsidR="005D1AE5" w:rsidRPr="00516236">
        <w:rPr>
          <w:b/>
          <w:bCs/>
          <w:i/>
          <w:iCs/>
          <w:color w:val="0000FF"/>
        </w:rPr>
        <w:t>Change Request</w:t>
      </w:r>
    </w:p>
    <w:p w14:paraId="187C0C84" w14:textId="4F43B3E2" w:rsidR="00A91A0C" w:rsidRDefault="00C92AC6" w:rsidP="00074DD8">
      <w:pPr>
        <w:spacing w:after="80"/>
      </w:pPr>
      <w:r>
        <w:t>Following the path of manual</w:t>
      </w:r>
      <w:r w:rsidR="00686ED7">
        <w:t>ly creating the equipment, the next step would be to click on &lt;Class overview&gt; at the top of the screen.</w:t>
      </w:r>
    </w:p>
    <w:p w14:paraId="1EAF67D6" w14:textId="166B8642" w:rsidR="00686ED7" w:rsidRDefault="002A0E30" w:rsidP="00074DD8">
      <w:pPr>
        <w:spacing w:after="80"/>
      </w:pPr>
      <w:r>
        <w:rPr>
          <w:noProof/>
        </w:rPr>
        <w:lastRenderedPageBreak/>
        <w:drawing>
          <wp:inline distT="0" distB="0" distL="0" distR="0" wp14:anchorId="360A3DE3" wp14:editId="696B9553">
            <wp:extent cx="4352544" cy="1143000"/>
            <wp:effectExtent l="0" t="0" r="0" b="0"/>
            <wp:docPr id="11" name="Picture 1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78E0" w14:textId="24A11C75" w:rsidR="00F00B57" w:rsidRDefault="001D4982" w:rsidP="001933DA">
      <w:pPr>
        <w:spacing w:after="80"/>
      </w:pPr>
      <w:r>
        <w:t xml:space="preserve">In practice it may be necessary to </w:t>
      </w:r>
      <w:r w:rsidR="001933DA">
        <w:t>use</w:t>
      </w:r>
      <w:r w:rsidR="00CB48C7">
        <w:t xml:space="preserve"> IBIP </w:t>
      </w:r>
      <w:r w:rsidR="000C554B">
        <w:t>t-code, upload program 0140 or similar</w:t>
      </w:r>
    </w:p>
    <w:p w14:paraId="07B54B1F" w14:textId="46E01378" w:rsidR="002675CE" w:rsidRDefault="00305B68" w:rsidP="00074DD8">
      <w:pPr>
        <w:spacing w:after="80"/>
      </w:pPr>
      <w:r>
        <w:t xml:space="preserve">Populate the </w:t>
      </w:r>
      <w:r w:rsidR="005A0EF8">
        <w:t xml:space="preserve">AUSP </w:t>
      </w:r>
      <w:r>
        <w:t>classi</w:t>
      </w:r>
      <w:r w:rsidR="00743148">
        <w:t xml:space="preserve">fication data </w:t>
      </w:r>
      <w:r w:rsidR="005A0EF8">
        <w:t xml:space="preserve">by copying from this material’s </w:t>
      </w:r>
      <w:r w:rsidR="00CC5BA0">
        <w:t xml:space="preserve">Material Master classification data </w:t>
      </w:r>
      <w:r w:rsidR="00743148">
        <w:t xml:space="preserve">as follows: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20"/>
        <w:gridCol w:w="3084"/>
        <w:gridCol w:w="1784"/>
        <w:gridCol w:w="2802"/>
      </w:tblGrid>
      <w:tr w:rsidR="00422F0C" w14:paraId="441FD87C" w14:textId="77777777" w:rsidTr="00422F0C">
        <w:tc>
          <w:tcPr>
            <w:tcW w:w="1360" w:type="dxa"/>
            <w:shd w:val="clear" w:color="auto" w:fill="FFFF99"/>
          </w:tcPr>
          <w:p w14:paraId="660D9382" w14:textId="6AA9F655" w:rsidR="00363D24" w:rsidRDefault="00363D24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Field Name</w:t>
            </w:r>
          </w:p>
        </w:tc>
        <w:tc>
          <w:tcPr>
            <w:tcW w:w="2592" w:type="dxa"/>
            <w:shd w:val="clear" w:color="auto" w:fill="FFFF99"/>
          </w:tcPr>
          <w:p w14:paraId="31E0CB0D" w14:textId="155C09A1" w:rsidR="00363D24" w:rsidRDefault="00363D24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Technical Name</w:t>
            </w:r>
          </w:p>
        </w:tc>
        <w:tc>
          <w:tcPr>
            <w:tcW w:w="1893" w:type="dxa"/>
            <w:shd w:val="clear" w:color="auto" w:fill="FFFF99"/>
          </w:tcPr>
          <w:p w14:paraId="17DA8FFC" w14:textId="06EA1B71" w:rsidR="00363D24" w:rsidRDefault="00363D24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Value</w:t>
            </w:r>
          </w:p>
        </w:tc>
        <w:tc>
          <w:tcPr>
            <w:tcW w:w="3145" w:type="dxa"/>
            <w:shd w:val="clear" w:color="auto" w:fill="FFFF99"/>
          </w:tcPr>
          <w:p w14:paraId="36D27D5B" w14:textId="5E2B6922" w:rsidR="00363D24" w:rsidRDefault="00363D24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Description / Explanation</w:t>
            </w:r>
          </w:p>
        </w:tc>
      </w:tr>
      <w:tr w:rsidR="001207B3" w14:paraId="18354BF8" w14:textId="77777777" w:rsidTr="00A213E0">
        <w:tc>
          <w:tcPr>
            <w:tcW w:w="1360" w:type="dxa"/>
          </w:tcPr>
          <w:p w14:paraId="42B8396F" w14:textId="46E18C88" w:rsidR="001207B3" w:rsidRDefault="000532E9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Object</w:t>
            </w:r>
          </w:p>
        </w:tc>
        <w:tc>
          <w:tcPr>
            <w:tcW w:w="2592" w:type="dxa"/>
          </w:tcPr>
          <w:p w14:paraId="30803510" w14:textId="10BDF29D" w:rsidR="001207B3" w:rsidRDefault="000532E9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OBJEK</w:t>
            </w:r>
          </w:p>
        </w:tc>
        <w:tc>
          <w:tcPr>
            <w:tcW w:w="1893" w:type="dxa"/>
          </w:tcPr>
          <w:p w14:paraId="41806334" w14:textId="075D6BAF" w:rsidR="001207B3" w:rsidRDefault="000532E9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EQUNR (full 16 digit</w:t>
            </w:r>
            <w:r w:rsidR="00230E4A">
              <w:rPr>
                <w:rFonts w:cs="Arial"/>
              </w:rPr>
              <w:t xml:space="preserve"> nr w/leading zeros</w:t>
            </w:r>
          </w:p>
        </w:tc>
        <w:tc>
          <w:tcPr>
            <w:tcW w:w="3145" w:type="dxa"/>
          </w:tcPr>
          <w:p w14:paraId="756AAB29" w14:textId="395DEC4D" w:rsidR="001207B3" w:rsidRDefault="00230E4A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Equipment number just created</w:t>
            </w:r>
            <w:r w:rsidR="003A4DD6">
              <w:rPr>
                <w:rFonts w:cs="Arial"/>
              </w:rPr>
              <w:t xml:space="preserve">, if forced to save it and assign classification </w:t>
            </w:r>
            <w:r w:rsidR="00831FC2">
              <w:rPr>
                <w:rFonts w:cs="Arial"/>
              </w:rPr>
              <w:t>as a separate task</w:t>
            </w:r>
          </w:p>
        </w:tc>
      </w:tr>
      <w:tr w:rsidR="00C96442" w14:paraId="24F6E39F" w14:textId="77777777" w:rsidTr="00A213E0">
        <w:tc>
          <w:tcPr>
            <w:tcW w:w="1360" w:type="dxa"/>
          </w:tcPr>
          <w:p w14:paraId="1FD6C579" w14:textId="44439A52" w:rsidR="00C96442" w:rsidRDefault="00C96442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Class Type</w:t>
            </w:r>
          </w:p>
        </w:tc>
        <w:tc>
          <w:tcPr>
            <w:tcW w:w="2592" w:type="dxa"/>
          </w:tcPr>
          <w:p w14:paraId="0D62781F" w14:textId="18FAF22B" w:rsidR="00C96442" w:rsidRDefault="00A637A3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KLART</w:t>
            </w:r>
          </w:p>
        </w:tc>
        <w:tc>
          <w:tcPr>
            <w:tcW w:w="1893" w:type="dxa"/>
          </w:tcPr>
          <w:p w14:paraId="15A6E37A" w14:textId="435234E7" w:rsidR="00C96442" w:rsidRDefault="00A637A3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“002”</w:t>
            </w:r>
          </w:p>
        </w:tc>
        <w:tc>
          <w:tcPr>
            <w:tcW w:w="3145" w:type="dxa"/>
          </w:tcPr>
          <w:p w14:paraId="3E718B39" w14:textId="1253FC62" w:rsidR="00C96442" w:rsidRDefault="00A637A3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Equipment Class</w:t>
            </w:r>
            <w:r w:rsidR="00DB41E8">
              <w:rPr>
                <w:rFonts w:cs="Arial"/>
              </w:rPr>
              <w:t>. Auto-populates when doing from within EQUI-Create.</w:t>
            </w:r>
          </w:p>
        </w:tc>
      </w:tr>
      <w:tr w:rsidR="00422F0C" w14:paraId="4DE0AE83" w14:textId="77777777" w:rsidTr="00422F0C">
        <w:tc>
          <w:tcPr>
            <w:tcW w:w="1360" w:type="dxa"/>
          </w:tcPr>
          <w:p w14:paraId="45B64E58" w14:textId="4482C392" w:rsidR="00363D24" w:rsidRDefault="00363D24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Class</w:t>
            </w:r>
          </w:p>
        </w:tc>
        <w:tc>
          <w:tcPr>
            <w:tcW w:w="2592" w:type="dxa"/>
          </w:tcPr>
          <w:p w14:paraId="7DE87010" w14:textId="2B8A69C4" w:rsidR="00363D24" w:rsidRDefault="00363D24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CLASS</w:t>
            </w:r>
          </w:p>
        </w:tc>
        <w:tc>
          <w:tcPr>
            <w:tcW w:w="1893" w:type="dxa"/>
          </w:tcPr>
          <w:p w14:paraId="59201DCE" w14:textId="7ECBFCF7" w:rsidR="00363D24" w:rsidRDefault="00363D24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“TOYOTIRES”</w:t>
            </w:r>
          </w:p>
        </w:tc>
        <w:tc>
          <w:tcPr>
            <w:tcW w:w="3145" w:type="dxa"/>
          </w:tcPr>
          <w:p w14:paraId="40245BC0" w14:textId="6A673A7A" w:rsidR="00363D24" w:rsidRDefault="00363D24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 xml:space="preserve">Assign </w:t>
            </w:r>
            <w:r w:rsidR="00A86DFD">
              <w:rPr>
                <w:rFonts w:cs="Arial"/>
              </w:rPr>
              <w:t xml:space="preserve">configured </w:t>
            </w:r>
            <w:r>
              <w:rPr>
                <w:rFonts w:cs="Arial"/>
              </w:rPr>
              <w:t>class</w:t>
            </w:r>
          </w:p>
        </w:tc>
      </w:tr>
      <w:tr w:rsidR="00422F0C" w14:paraId="248F2DC2" w14:textId="77777777" w:rsidTr="00422F0C">
        <w:tc>
          <w:tcPr>
            <w:tcW w:w="1360" w:type="dxa"/>
            <w:shd w:val="clear" w:color="auto" w:fill="FFFF99"/>
          </w:tcPr>
          <w:p w14:paraId="2C3EC1F3" w14:textId="51DDF133" w:rsidR="00A86DFD" w:rsidRDefault="002101DD" w:rsidP="002A0E30">
            <w:pPr>
              <w:spacing w:before="120" w:after="80"/>
              <w:rPr>
                <w:rFonts w:cs="Arial"/>
              </w:rPr>
            </w:pPr>
            <w:ins w:id="42" w:author="Morley Jack" w:date="2023-02-01T04:40:00Z">
              <w:r>
                <w:rPr>
                  <w:rFonts w:cs="Arial"/>
                </w:rPr>
                <w:t>Description</w:t>
              </w:r>
            </w:ins>
          </w:p>
        </w:tc>
        <w:tc>
          <w:tcPr>
            <w:tcW w:w="2592" w:type="dxa"/>
            <w:shd w:val="clear" w:color="auto" w:fill="FFFF99"/>
          </w:tcPr>
          <w:p w14:paraId="7EA34E28" w14:textId="562470AD" w:rsidR="00A86DFD" w:rsidRDefault="002101DD" w:rsidP="002A0E30">
            <w:pPr>
              <w:spacing w:before="120" w:after="80"/>
              <w:rPr>
                <w:rFonts w:cs="Arial"/>
              </w:rPr>
            </w:pPr>
            <w:ins w:id="43" w:author="Morley Jack" w:date="2023-02-01T04:40:00Z">
              <w:r>
                <w:rPr>
                  <w:rFonts w:cs="Arial"/>
                </w:rPr>
                <w:t>Characteristic</w:t>
              </w:r>
            </w:ins>
          </w:p>
        </w:tc>
        <w:tc>
          <w:tcPr>
            <w:tcW w:w="1893" w:type="dxa"/>
            <w:shd w:val="clear" w:color="auto" w:fill="FFFF99"/>
          </w:tcPr>
          <w:p w14:paraId="59FA4E4A" w14:textId="77777777" w:rsidR="00A86DFD" w:rsidRDefault="00A86DFD" w:rsidP="002A0E30">
            <w:pPr>
              <w:spacing w:before="120" w:after="80"/>
              <w:rPr>
                <w:rFonts w:cs="Arial"/>
              </w:rPr>
            </w:pPr>
          </w:p>
        </w:tc>
        <w:tc>
          <w:tcPr>
            <w:tcW w:w="3145" w:type="dxa"/>
            <w:shd w:val="clear" w:color="auto" w:fill="FFFF99"/>
          </w:tcPr>
          <w:p w14:paraId="729A4D2A" w14:textId="1B208916" w:rsidR="00A86DFD" w:rsidRDefault="00CA4250" w:rsidP="002A0E30">
            <w:pPr>
              <w:spacing w:before="120" w:after="80"/>
              <w:rPr>
                <w:rFonts w:cs="Arial"/>
              </w:rPr>
            </w:pPr>
            <w:del w:id="44" w:author="Morley Jack" w:date="2023-02-01T04:40:00Z">
              <w:r w:rsidDel="002101DD">
                <w:rPr>
                  <w:rFonts w:cs="Arial"/>
                </w:rPr>
                <w:delText>Characteristics</w:delText>
              </w:r>
            </w:del>
            <w:ins w:id="45" w:author="Morley Jack" w:date="2023-02-01T04:40:00Z">
              <w:r w:rsidR="002101DD">
                <w:rPr>
                  <w:rFonts w:cs="Arial"/>
                </w:rPr>
                <w:t>Item type</w:t>
              </w:r>
            </w:ins>
          </w:p>
        </w:tc>
      </w:tr>
      <w:tr w:rsidR="00B06E63" w14:paraId="457ABBF3" w14:textId="77777777" w:rsidTr="00A213E0">
        <w:tc>
          <w:tcPr>
            <w:tcW w:w="1360" w:type="dxa"/>
          </w:tcPr>
          <w:p w14:paraId="6874966C" w14:textId="453BCF3B" w:rsidR="00B06E63" w:rsidRDefault="005819DA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 xml:space="preserve">Original </w:t>
            </w:r>
            <w:r w:rsidR="0061386C">
              <w:rPr>
                <w:rFonts w:cs="Arial"/>
              </w:rPr>
              <w:t xml:space="preserve">Tread </w:t>
            </w:r>
            <w:r>
              <w:rPr>
                <w:rFonts w:cs="Arial"/>
              </w:rPr>
              <w:t>Depth</w:t>
            </w:r>
          </w:p>
        </w:tc>
        <w:tc>
          <w:tcPr>
            <w:tcW w:w="2592" w:type="dxa"/>
          </w:tcPr>
          <w:p w14:paraId="5BBBAC63" w14:textId="66681BEF" w:rsidR="00B06E63" w:rsidRDefault="005819DA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ORIGINAL_</w:t>
            </w:r>
            <w:r w:rsidR="00CB0551">
              <w:rPr>
                <w:rFonts w:cs="Arial"/>
              </w:rPr>
              <w:t>TREAD_</w:t>
            </w:r>
            <w:r>
              <w:rPr>
                <w:rFonts w:cs="Arial"/>
              </w:rPr>
              <w:t>DEPTH</w:t>
            </w:r>
            <w:r w:rsidR="0061386C">
              <w:rPr>
                <w:rFonts w:cs="Arial"/>
              </w:rPr>
              <w:t>_32</w:t>
            </w:r>
          </w:p>
        </w:tc>
        <w:tc>
          <w:tcPr>
            <w:tcW w:w="1893" w:type="dxa"/>
          </w:tcPr>
          <w:p w14:paraId="49D1352B" w14:textId="77777777" w:rsidR="00B06E63" w:rsidRDefault="00B06E63" w:rsidP="002A0E30">
            <w:pPr>
              <w:spacing w:before="120" w:after="80"/>
              <w:rPr>
                <w:rFonts w:cs="Arial"/>
              </w:rPr>
            </w:pPr>
          </w:p>
        </w:tc>
        <w:tc>
          <w:tcPr>
            <w:tcW w:w="3145" w:type="dxa"/>
          </w:tcPr>
          <w:p w14:paraId="79F19F57" w14:textId="1E351201" w:rsidR="00B06E63" w:rsidRDefault="007D663C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61386C">
              <w:rPr>
                <w:rFonts w:cs="Arial"/>
              </w:rPr>
              <w:t>.1</w:t>
            </w:r>
            <w:r>
              <w:rPr>
                <w:rFonts w:cs="Arial"/>
              </w:rPr>
              <w:t xml:space="preserve"> CHAR num.  </w:t>
            </w:r>
            <w:r w:rsidR="00117C8A">
              <w:rPr>
                <w:rFonts w:cs="Arial"/>
              </w:rPr>
              <w:t>Original tread depth in 32</w:t>
            </w:r>
            <w:r w:rsidR="00117C8A" w:rsidRPr="00A213E0">
              <w:rPr>
                <w:rFonts w:cs="Arial"/>
                <w:vertAlign w:val="superscript"/>
              </w:rPr>
              <w:t>nds</w:t>
            </w:r>
            <w:r w:rsidR="00117C8A">
              <w:rPr>
                <w:rFonts w:cs="Arial"/>
              </w:rPr>
              <w:t xml:space="preserve"> of an inch</w:t>
            </w:r>
          </w:p>
        </w:tc>
      </w:tr>
    </w:tbl>
    <w:p w14:paraId="2C6490DF" w14:textId="0F9FE3A3" w:rsidR="0061386C" w:rsidRDefault="004A7E37" w:rsidP="00720207">
      <w:pPr>
        <w:spacing w:before="120" w:after="80"/>
        <w:rPr>
          <w:color w:val="0000FF"/>
        </w:rPr>
      </w:pPr>
      <w:r>
        <w:rPr>
          <w:color w:val="0000FF"/>
        </w:rPr>
        <w:t xml:space="preserve">Original tread depth is stored in the material characteristics as </w:t>
      </w:r>
      <w:r w:rsidR="003C29D0">
        <w:rPr>
          <w:color w:val="0000FF"/>
        </w:rPr>
        <w:t xml:space="preserve">a 2.1 digit number, with one decimal place of precision.  </w:t>
      </w:r>
      <w:r w:rsidR="001E3D54">
        <w:rPr>
          <w:color w:val="0000FF"/>
        </w:rPr>
        <w:t>For Warranty purposes we need to round this to the nearest integer number as follows:</w:t>
      </w:r>
    </w:p>
    <w:p w14:paraId="296F9159" w14:textId="540F39CD" w:rsidR="001E3D54" w:rsidRDefault="00510AF9" w:rsidP="001E3D54">
      <w:pPr>
        <w:pStyle w:val="ListParagraph"/>
        <w:numPr>
          <w:ilvl w:val="0"/>
          <w:numId w:val="10"/>
        </w:numPr>
        <w:spacing w:before="120" w:after="80"/>
        <w:rPr>
          <w:color w:val="0000FF"/>
        </w:rPr>
      </w:pPr>
      <w:r>
        <w:rPr>
          <w:color w:val="0000FF"/>
        </w:rPr>
        <w:t xml:space="preserve">OTD </w:t>
      </w:r>
      <w:r w:rsidR="000809C3">
        <w:rPr>
          <w:color w:val="0000FF"/>
        </w:rPr>
        <w:t xml:space="preserve">= </w:t>
      </w:r>
      <w:r>
        <w:rPr>
          <w:color w:val="0000FF"/>
        </w:rPr>
        <w:t xml:space="preserve">nn.1 </w:t>
      </w:r>
      <w:r w:rsidR="0063215B">
        <w:rPr>
          <w:color w:val="0000FF"/>
        </w:rPr>
        <w:t xml:space="preserve"> -</w:t>
      </w:r>
      <w:r w:rsidR="000809C3">
        <w:rPr>
          <w:color w:val="0000FF"/>
        </w:rPr>
        <w:t>to</w:t>
      </w:r>
      <w:r w:rsidR="0063215B">
        <w:rPr>
          <w:color w:val="0000FF"/>
        </w:rPr>
        <w:t>-</w:t>
      </w:r>
      <w:r>
        <w:rPr>
          <w:color w:val="0000FF"/>
        </w:rPr>
        <w:t xml:space="preserve"> </w:t>
      </w:r>
      <w:r w:rsidR="0063215B">
        <w:rPr>
          <w:color w:val="0000FF"/>
        </w:rPr>
        <w:t xml:space="preserve"> </w:t>
      </w:r>
      <w:r>
        <w:rPr>
          <w:color w:val="0000FF"/>
        </w:rPr>
        <w:t xml:space="preserve">nn.5 </w:t>
      </w:r>
      <w:r w:rsidR="00E70E0D">
        <w:rPr>
          <w:color w:val="0000FF"/>
        </w:rPr>
        <w:t>rounds down</w:t>
      </w:r>
      <w:r w:rsidR="00E70E0D">
        <w:rPr>
          <w:color w:val="0000FF"/>
        </w:rPr>
        <w:t xml:space="preserve">  / truncates to </w:t>
      </w:r>
      <w:proofErr w:type="spellStart"/>
      <w:r w:rsidR="000809C3">
        <w:rPr>
          <w:color w:val="0000FF"/>
        </w:rPr>
        <w:t>nn</w:t>
      </w:r>
      <w:proofErr w:type="spellEnd"/>
      <w:r w:rsidR="000809C3">
        <w:rPr>
          <w:color w:val="0000FF"/>
        </w:rPr>
        <w:t>.</w:t>
      </w:r>
      <w:r w:rsidR="0005499B">
        <w:rPr>
          <w:color w:val="0000FF"/>
        </w:rPr>
        <w:t xml:space="preserve"> </w:t>
      </w:r>
      <w:r w:rsidR="001220B5">
        <w:rPr>
          <w:color w:val="0000FF"/>
        </w:rPr>
        <w:t xml:space="preserve"> </w:t>
      </w:r>
      <w:r w:rsidR="0005499B">
        <w:rPr>
          <w:color w:val="0000FF"/>
        </w:rPr>
        <w:t>i.e. 13.</w:t>
      </w:r>
      <w:r w:rsidR="001220B5">
        <w:rPr>
          <w:color w:val="0000FF"/>
        </w:rPr>
        <w:t>5 or less</w:t>
      </w:r>
      <w:r w:rsidR="0005499B">
        <w:rPr>
          <w:color w:val="0000FF"/>
        </w:rPr>
        <w:t xml:space="preserve"> rounds down to 13.0</w:t>
      </w:r>
    </w:p>
    <w:p w14:paraId="6203EFE8" w14:textId="352347E0" w:rsidR="000809C3" w:rsidRDefault="000809C3" w:rsidP="001E3D54">
      <w:pPr>
        <w:pStyle w:val="ListParagraph"/>
        <w:numPr>
          <w:ilvl w:val="0"/>
          <w:numId w:val="10"/>
        </w:numPr>
        <w:spacing w:before="120" w:after="80"/>
        <w:rPr>
          <w:color w:val="0000FF"/>
        </w:rPr>
      </w:pPr>
      <w:r>
        <w:rPr>
          <w:color w:val="0000FF"/>
        </w:rPr>
        <w:t>OTD = nn.6</w:t>
      </w:r>
      <w:r w:rsidR="0063215B">
        <w:rPr>
          <w:color w:val="0000FF"/>
        </w:rPr>
        <w:t xml:space="preserve"> </w:t>
      </w:r>
      <w:r>
        <w:rPr>
          <w:color w:val="0000FF"/>
        </w:rPr>
        <w:t xml:space="preserve"> </w:t>
      </w:r>
      <w:r w:rsidR="0063215B">
        <w:rPr>
          <w:color w:val="0000FF"/>
        </w:rPr>
        <w:t>-t</w:t>
      </w:r>
      <w:r>
        <w:rPr>
          <w:color w:val="0000FF"/>
        </w:rPr>
        <w:t>o</w:t>
      </w:r>
      <w:r w:rsidR="0063215B">
        <w:rPr>
          <w:color w:val="0000FF"/>
        </w:rPr>
        <w:t>-</w:t>
      </w:r>
      <w:r>
        <w:rPr>
          <w:color w:val="0000FF"/>
        </w:rPr>
        <w:t xml:space="preserve"> </w:t>
      </w:r>
      <w:r w:rsidR="0063215B">
        <w:rPr>
          <w:color w:val="0000FF"/>
        </w:rPr>
        <w:t xml:space="preserve"> </w:t>
      </w:r>
      <w:r>
        <w:rPr>
          <w:color w:val="0000FF"/>
        </w:rPr>
        <w:t>nn.9 rounds up to nn+1</w:t>
      </w:r>
      <w:r w:rsidR="0005499B">
        <w:rPr>
          <w:color w:val="0000FF"/>
        </w:rPr>
        <w:t xml:space="preserve">.  i.e. 13.6 </w:t>
      </w:r>
      <w:r w:rsidR="001220B5">
        <w:rPr>
          <w:color w:val="0000FF"/>
        </w:rPr>
        <w:t xml:space="preserve">or up </w:t>
      </w:r>
      <w:r w:rsidR="0005499B">
        <w:rPr>
          <w:color w:val="0000FF"/>
        </w:rPr>
        <w:t>rounds up to 14.0</w:t>
      </w:r>
    </w:p>
    <w:p w14:paraId="2FAD9E84" w14:textId="40F0D4AA" w:rsidR="006C2B7A" w:rsidRDefault="006C2B7A" w:rsidP="00074DD8">
      <w:pPr>
        <w:pStyle w:val="Heading4"/>
        <w:spacing w:before="240" w:after="80"/>
        <w:rPr>
          <w:ins w:id="46" w:author="Morley Jack" w:date="2023-02-01T04:41:00Z"/>
        </w:rPr>
      </w:pPr>
    </w:p>
    <w:p w14:paraId="687984F5" w14:textId="5B99A075" w:rsidR="00720207" w:rsidRDefault="00005935" w:rsidP="00074DD8">
      <w:pPr>
        <w:pStyle w:val="Heading4"/>
        <w:spacing w:before="240" w:after="80"/>
      </w:pPr>
      <w:r>
        <w:t>Measuring Points / Counters data</w:t>
      </w:r>
    </w:p>
    <w:p w14:paraId="640D5668" w14:textId="4E4DFCEE" w:rsidR="00825029" w:rsidRPr="00074DD8" w:rsidRDefault="00DF5639" w:rsidP="00B4084E">
      <w:pPr>
        <w:spacing w:after="80"/>
      </w:pPr>
      <w:r>
        <w:t>No change.</w:t>
      </w:r>
      <w:del w:id="47" w:author="Morley Jack" w:date="2023-01-29T23:47:00Z">
        <w:r w:rsidR="000A00C0" w:rsidDel="00871198">
          <w:rPr>
            <w:noProof/>
          </w:rPr>
          <w:drawing>
            <wp:inline distT="0" distB="0" distL="0" distR="0" wp14:anchorId="57FEC6C8" wp14:editId="602A1BC4">
              <wp:extent cx="4590288" cy="2706624"/>
              <wp:effectExtent l="0" t="0" r="1270" b="0"/>
              <wp:docPr id="12" name="Picture 12" descr="Graphical user interface, application, table, Word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12" descr="Graphical user interface, application, table, Word&#10;&#10;Description automatically generated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90288" cy="27066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5F469C5" w14:textId="72BE1D03" w:rsidR="00720207" w:rsidDel="00A4374B" w:rsidRDefault="00A46D45">
      <w:pPr>
        <w:spacing w:before="120" w:after="80"/>
        <w:rPr>
          <w:del w:id="48" w:author="Morley Jack" w:date="2023-01-29T23:24:00Z"/>
        </w:rPr>
      </w:pPr>
      <w:del w:id="49" w:author="Morley Jack" w:date="2023-01-29T23:24:00Z">
        <w:r w:rsidDel="00A4374B">
          <w:delText xml:space="preserve">When done, &lt;select&gt; the </w:delText>
        </w:r>
        <w:r w:rsidR="002B3C13" w:rsidDel="00A4374B">
          <w:delText xml:space="preserve">TREAD position and click &lt;Measuring Point&gt; </w:delText>
        </w:r>
        <w:r w:rsidR="000A1EAA" w:rsidDel="00A4374B">
          <w:rPr>
            <w:noProof/>
          </w:rPr>
          <w:drawing>
            <wp:inline distT="0" distB="0" distL="0" distR="0" wp14:anchorId="610A07BA" wp14:editId="58D7526B">
              <wp:extent cx="190476" cy="190476"/>
              <wp:effectExtent l="0" t="0" r="635" b="635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476" cy="1904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A1EAA" w:rsidDel="00A4374B">
          <w:delText>.</w:delText>
        </w:r>
      </w:del>
    </w:p>
    <w:p w14:paraId="67FC89BB" w14:textId="409AD202" w:rsidR="00636FD8" w:rsidDel="00A4374B" w:rsidRDefault="00167BC9" w:rsidP="00074DD8">
      <w:pPr>
        <w:spacing w:after="80"/>
        <w:rPr>
          <w:del w:id="50" w:author="Morley Jack" w:date="2023-01-29T23:24:00Z"/>
        </w:rPr>
      </w:pPr>
      <w:del w:id="51" w:author="Morley Jack" w:date="2023-01-29T23:24:00Z">
        <w:r w:rsidDel="00A4374B">
          <w:rPr>
            <w:rFonts w:cs="Arial"/>
          </w:rPr>
          <w:delText xml:space="preserve">Populate/select the </w:delText>
        </w:r>
        <w:r w:rsidRPr="000A54D9" w:rsidDel="00A4374B">
          <w:rPr>
            <w:rFonts w:cs="Arial"/>
          </w:rPr>
          <w:delText>Measuring Point</w:delText>
        </w:r>
        <w:r w:rsidR="002413C5" w:rsidDel="00A4374B">
          <w:rPr>
            <w:rFonts w:cs="Arial"/>
          </w:rPr>
          <w:delText>: General Data</w:delText>
        </w:r>
        <w:r w:rsidDel="00A4374B">
          <w:rPr>
            <w:rFonts w:cs="Arial"/>
          </w:rPr>
          <w:delText xml:space="preserve"> fields as follows:</w:delText>
        </w:r>
      </w:del>
    </w:p>
    <w:tbl>
      <w:tblPr>
        <w:tblStyle w:val="TableGrid"/>
        <w:tblW w:w="7830" w:type="dxa"/>
        <w:tblInd w:w="175" w:type="dxa"/>
        <w:tblLook w:val="04A0" w:firstRow="1" w:lastRow="0" w:firstColumn="1" w:lastColumn="0" w:noHBand="0" w:noVBand="1"/>
      </w:tblPr>
      <w:tblGrid>
        <w:gridCol w:w="1800"/>
        <w:gridCol w:w="1170"/>
        <w:gridCol w:w="2160"/>
        <w:gridCol w:w="2700"/>
      </w:tblGrid>
      <w:tr w:rsidR="00167BC9" w:rsidDel="00A4374B" w14:paraId="0D110245" w14:textId="6D3091D0" w:rsidTr="00074DD8">
        <w:trPr>
          <w:del w:id="52" w:author="Morley Jack" w:date="2023-01-29T23:24:00Z"/>
        </w:trPr>
        <w:tc>
          <w:tcPr>
            <w:tcW w:w="1800" w:type="dxa"/>
            <w:shd w:val="clear" w:color="auto" w:fill="FFFF99"/>
          </w:tcPr>
          <w:p w14:paraId="3D914E9A" w14:textId="1842CF8C" w:rsidR="00167BC9" w:rsidDel="00A4374B" w:rsidRDefault="00167BC9" w:rsidP="000A54D9">
            <w:pPr>
              <w:spacing w:before="120" w:after="80"/>
              <w:rPr>
                <w:del w:id="53" w:author="Morley Jack" w:date="2023-01-29T23:24:00Z"/>
                <w:rFonts w:cs="Arial"/>
              </w:rPr>
            </w:pPr>
            <w:del w:id="54" w:author="Morley Jack" w:date="2023-01-29T23:24:00Z">
              <w:r w:rsidDel="00A4374B">
                <w:rPr>
                  <w:rFonts w:cs="Arial"/>
                </w:rPr>
                <w:delText>Field Name</w:delText>
              </w:r>
            </w:del>
          </w:p>
        </w:tc>
        <w:tc>
          <w:tcPr>
            <w:tcW w:w="1170" w:type="dxa"/>
            <w:shd w:val="clear" w:color="auto" w:fill="FFFF99"/>
          </w:tcPr>
          <w:p w14:paraId="0A814237" w14:textId="4879BA81" w:rsidR="00167BC9" w:rsidDel="00A4374B" w:rsidRDefault="00167BC9" w:rsidP="000A54D9">
            <w:pPr>
              <w:spacing w:before="120" w:after="80"/>
              <w:rPr>
                <w:del w:id="55" w:author="Morley Jack" w:date="2023-01-29T23:24:00Z"/>
                <w:rFonts w:cs="Arial"/>
              </w:rPr>
            </w:pPr>
            <w:del w:id="56" w:author="Morley Jack" w:date="2023-01-29T23:24:00Z">
              <w:r w:rsidDel="00A4374B">
                <w:rPr>
                  <w:rFonts w:cs="Arial"/>
                </w:rPr>
                <w:delText>Technical Name</w:delText>
              </w:r>
            </w:del>
          </w:p>
        </w:tc>
        <w:tc>
          <w:tcPr>
            <w:tcW w:w="2160" w:type="dxa"/>
            <w:shd w:val="clear" w:color="auto" w:fill="FFFF99"/>
          </w:tcPr>
          <w:p w14:paraId="1BD5EA69" w14:textId="4BB386FB" w:rsidR="00167BC9" w:rsidDel="00A4374B" w:rsidRDefault="00167BC9" w:rsidP="000A54D9">
            <w:pPr>
              <w:spacing w:before="120" w:after="80"/>
              <w:rPr>
                <w:del w:id="57" w:author="Morley Jack" w:date="2023-01-29T23:24:00Z"/>
                <w:rFonts w:cs="Arial"/>
              </w:rPr>
            </w:pPr>
            <w:del w:id="58" w:author="Morley Jack" w:date="2023-01-29T23:24:00Z">
              <w:r w:rsidDel="00A4374B">
                <w:rPr>
                  <w:rFonts w:cs="Arial"/>
                </w:rPr>
                <w:delText>Value</w:delText>
              </w:r>
            </w:del>
          </w:p>
        </w:tc>
        <w:tc>
          <w:tcPr>
            <w:tcW w:w="2700" w:type="dxa"/>
            <w:shd w:val="clear" w:color="auto" w:fill="FFFF99"/>
          </w:tcPr>
          <w:p w14:paraId="788E7AFC" w14:textId="6E091326" w:rsidR="00167BC9" w:rsidDel="00A4374B" w:rsidRDefault="00167BC9" w:rsidP="000A54D9">
            <w:pPr>
              <w:spacing w:before="120" w:after="80"/>
              <w:rPr>
                <w:del w:id="59" w:author="Morley Jack" w:date="2023-01-29T23:24:00Z"/>
                <w:rFonts w:cs="Arial"/>
              </w:rPr>
            </w:pPr>
            <w:del w:id="60" w:author="Morley Jack" w:date="2023-01-29T23:24:00Z">
              <w:r w:rsidDel="00A4374B">
                <w:rPr>
                  <w:rFonts w:cs="Arial"/>
                </w:rPr>
                <w:delText>Description / Explanation</w:delText>
              </w:r>
            </w:del>
          </w:p>
        </w:tc>
      </w:tr>
      <w:tr w:rsidR="00167BC9" w:rsidDel="00A4374B" w14:paraId="096AFB74" w14:textId="6205F156" w:rsidTr="00074DD8">
        <w:trPr>
          <w:del w:id="61" w:author="Morley Jack" w:date="2023-01-29T23:24:00Z"/>
        </w:trPr>
        <w:tc>
          <w:tcPr>
            <w:tcW w:w="1800" w:type="dxa"/>
          </w:tcPr>
          <w:p w14:paraId="6090DA1F" w14:textId="4A0C53E3" w:rsidR="00167BC9" w:rsidDel="00A4374B" w:rsidRDefault="002413C5" w:rsidP="000A54D9">
            <w:pPr>
              <w:spacing w:before="120" w:after="80"/>
              <w:rPr>
                <w:del w:id="62" w:author="Morley Jack" w:date="2023-01-29T23:24:00Z"/>
                <w:rFonts w:cs="Arial"/>
              </w:rPr>
            </w:pPr>
            <w:del w:id="63" w:author="Morley Jack" w:date="2023-01-29T23:24:00Z">
              <w:r w:rsidDel="00A4374B">
                <w:rPr>
                  <w:rFonts w:cs="Arial"/>
                </w:rPr>
                <w:delText>CntrOverReadg</w:delText>
              </w:r>
            </w:del>
          </w:p>
        </w:tc>
        <w:tc>
          <w:tcPr>
            <w:tcW w:w="1170" w:type="dxa"/>
          </w:tcPr>
          <w:p w14:paraId="300CB4EC" w14:textId="1915DDE0" w:rsidR="00167BC9" w:rsidDel="00A4374B" w:rsidRDefault="006F34EC" w:rsidP="000A54D9">
            <w:pPr>
              <w:spacing w:before="120" w:after="80"/>
              <w:rPr>
                <w:del w:id="64" w:author="Morley Jack" w:date="2023-01-29T23:24:00Z"/>
                <w:rFonts w:cs="Arial"/>
              </w:rPr>
            </w:pPr>
            <w:del w:id="65" w:author="Morley Jack" w:date="2023-01-29T23:24:00Z">
              <w:r w:rsidDel="00A4374B">
                <w:rPr>
                  <w:rFonts w:cs="Arial"/>
                </w:rPr>
                <w:delText>CJUMC</w:delText>
              </w:r>
            </w:del>
          </w:p>
        </w:tc>
        <w:tc>
          <w:tcPr>
            <w:tcW w:w="2160" w:type="dxa"/>
          </w:tcPr>
          <w:p w14:paraId="72859D85" w14:textId="1278F518" w:rsidR="00167BC9" w:rsidDel="00A4374B" w:rsidRDefault="00035AFE" w:rsidP="000A54D9">
            <w:pPr>
              <w:spacing w:before="120" w:after="80"/>
              <w:rPr>
                <w:del w:id="66" w:author="Morley Jack" w:date="2023-01-29T23:24:00Z"/>
                <w:rFonts w:cs="Arial"/>
              </w:rPr>
            </w:pPr>
            <w:del w:id="67" w:author="Morley Jack" w:date="2023-01-29T23:24:00Z">
              <w:r w:rsidDel="00A4374B">
                <w:rPr>
                  <w:rFonts w:cs="Arial"/>
                </w:rPr>
                <w:delText>TTR_Original_Depth</w:delText>
              </w:r>
            </w:del>
          </w:p>
        </w:tc>
        <w:tc>
          <w:tcPr>
            <w:tcW w:w="2700" w:type="dxa"/>
          </w:tcPr>
          <w:p w14:paraId="0AF8E4B7" w14:textId="0C5CDFE4" w:rsidR="00167BC9" w:rsidDel="00A4374B" w:rsidRDefault="007B6EDB" w:rsidP="000A54D9">
            <w:pPr>
              <w:spacing w:before="120" w:after="80"/>
              <w:rPr>
                <w:del w:id="68" w:author="Morley Jack" w:date="2023-01-29T23:24:00Z"/>
                <w:rFonts w:cs="Arial"/>
              </w:rPr>
            </w:pPr>
            <w:del w:id="69" w:author="Morley Jack" w:date="2023-01-29T23:24:00Z">
              <w:r w:rsidDel="00A4374B">
                <w:rPr>
                  <w:rFonts w:cs="Arial"/>
                </w:rPr>
                <w:delText xml:space="preserve">Use the characteristic </w:delText>
              </w:r>
              <w:r w:rsidR="002172DD" w:rsidDel="00A4374B">
                <w:rPr>
                  <w:rFonts w:cs="Arial"/>
                </w:rPr>
                <w:delText>value</w:delText>
              </w:r>
            </w:del>
          </w:p>
        </w:tc>
      </w:tr>
      <w:tr w:rsidR="00167BC9" w:rsidDel="00A4374B" w14:paraId="6DFFDD8A" w14:textId="2DEC31B9" w:rsidTr="00074DD8">
        <w:trPr>
          <w:del w:id="70" w:author="Morley Jack" w:date="2023-01-29T23:24:00Z"/>
        </w:trPr>
        <w:tc>
          <w:tcPr>
            <w:tcW w:w="1800" w:type="dxa"/>
          </w:tcPr>
          <w:p w14:paraId="683D42BE" w14:textId="75649D83" w:rsidR="00167BC9" w:rsidDel="00A4374B" w:rsidRDefault="007B6EDB" w:rsidP="000A54D9">
            <w:pPr>
              <w:spacing w:before="120" w:after="80"/>
              <w:rPr>
                <w:del w:id="71" w:author="Morley Jack" w:date="2023-01-29T23:24:00Z"/>
                <w:rFonts w:cs="Arial"/>
              </w:rPr>
            </w:pPr>
            <w:del w:id="72" w:author="Morley Jack" w:date="2023-01-29T23:24:00Z">
              <w:r w:rsidDel="00A4374B">
                <w:rPr>
                  <w:rFonts w:cs="Arial"/>
                </w:rPr>
                <w:delText xml:space="preserve">Count </w:delText>
              </w:r>
              <w:r w:rsidR="002172DD" w:rsidDel="00A4374B">
                <w:rPr>
                  <w:rFonts w:cs="Arial"/>
                </w:rPr>
                <w:delText>backwards</w:delText>
              </w:r>
            </w:del>
          </w:p>
        </w:tc>
        <w:tc>
          <w:tcPr>
            <w:tcW w:w="1170" w:type="dxa"/>
          </w:tcPr>
          <w:p w14:paraId="1136564E" w14:textId="64C88002" w:rsidR="00167BC9" w:rsidDel="00A4374B" w:rsidRDefault="008403DB" w:rsidP="000A54D9">
            <w:pPr>
              <w:spacing w:before="120" w:after="80"/>
              <w:rPr>
                <w:del w:id="73" w:author="Morley Jack" w:date="2023-01-29T23:24:00Z"/>
                <w:rFonts w:cs="Arial"/>
              </w:rPr>
            </w:pPr>
            <w:del w:id="74" w:author="Morley Jack" w:date="2023-01-29T23:24:00Z">
              <w:r w:rsidDel="00A4374B">
                <w:rPr>
                  <w:rFonts w:cs="Arial"/>
                </w:rPr>
                <w:delText>INDRV</w:delText>
              </w:r>
            </w:del>
          </w:p>
        </w:tc>
        <w:tc>
          <w:tcPr>
            <w:tcW w:w="2160" w:type="dxa"/>
          </w:tcPr>
          <w:p w14:paraId="6C99BBA9" w14:textId="0DEC52A6" w:rsidR="00167BC9" w:rsidDel="00A4374B" w:rsidRDefault="002172DD" w:rsidP="000A54D9">
            <w:pPr>
              <w:spacing w:before="120" w:after="80"/>
              <w:rPr>
                <w:del w:id="75" w:author="Morley Jack" w:date="2023-01-29T23:24:00Z"/>
                <w:rFonts w:cs="Arial"/>
              </w:rPr>
            </w:pPr>
            <w:del w:id="76" w:author="Morley Jack" w:date="2023-01-29T23:24:00Z">
              <w:r w:rsidDel="00A4374B">
                <w:rPr>
                  <w:rFonts w:cs="Arial"/>
                </w:rPr>
                <w:delText>Select</w:delText>
              </w:r>
            </w:del>
          </w:p>
        </w:tc>
        <w:tc>
          <w:tcPr>
            <w:tcW w:w="2700" w:type="dxa"/>
          </w:tcPr>
          <w:p w14:paraId="60C12D9E" w14:textId="1FFC5240" w:rsidR="00167BC9" w:rsidDel="00A4374B" w:rsidRDefault="003952FF" w:rsidP="000A54D9">
            <w:pPr>
              <w:spacing w:before="120" w:after="80"/>
              <w:rPr>
                <w:del w:id="77" w:author="Morley Jack" w:date="2023-01-29T23:24:00Z"/>
                <w:rFonts w:cs="Arial"/>
              </w:rPr>
            </w:pPr>
            <w:del w:id="78" w:author="Morley Jack" w:date="2023-01-29T23:24:00Z">
              <w:r w:rsidDel="00A4374B">
                <w:rPr>
                  <w:rFonts w:cs="Arial"/>
                </w:rPr>
                <w:delText xml:space="preserve">Remaining </w:delText>
              </w:r>
              <w:r w:rsidR="000218D7" w:rsidDel="00A4374B">
                <w:rPr>
                  <w:rFonts w:cs="Arial"/>
                </w:rPr>
                <w:delText>tread depth will be a smaller number</w:delText>
              </w:r>
            </w:del>
          </w:p>
        </w:tc>
      </w:tr>
    </w:tbl>
    <w:p w14:paraId="67D3380D" w14:textId="31263B63" w:rsidR="00167BC9" w:rsidDel="009B5DD2" w:rsidRDefault="00167BC9">
      <w:pPr>
        <w:spacing w:before="120" w:after="80"/>
        <w:rPr>
          <w:del w:id="79" w:author="Morley Jack" w:date="2023-01-29T23:47:00Z"/>
        </w:rPr>
      </w:pPr>
    </w:p>
    <w:p w14:paraId="1A515354" w14:textId="2ADA9BEA" w:rsidR="00636FD8" w:rsidDel="009B5DD2" w:rsidRDefault="00636FD8">
      <w:pPr>
        <w:spacing w:before="120" w:after="80"/>
        <w:rPr>
          <w:del w:id="80" w:author="Morley Jack" w:date="2023-01-29T23:47:00Z"/>
        </w:rPr>
      </w:pPr>
    </w:p>
    <w:p w14:paraId="4D99DABC" w14:textId="0ADCADC2" w:rsidR="00636FD8" w:rsidRPr="00074DD8" w:rsidDel="00A712EB" w:rsidRDefault="00230A8A" w:rsidP="00074DD8">
      <w:pPr>
        <w:spacing w:before="120" w:after="80"/>
        <w:rPr>
          <w:del w:id="81" w:author="Morley Jack" w:date="2023-01-29T23:48:00Z"/>
        </w:rPr>
      </w:pPr>
      <w:del w:id="82" w:author="Morley Jack" w:date="2023-01-29T23:47:00Z">
        <w:r w:rsidRPr="00230A8A" w:rsidDel="009B5DD2">
          <w:rPr>
            <w:noProof/>
          </w:rPr>
          <w:drawing>
            <wp:inline distT="0" distB="0" distL="0" distR="0" wp14:anchorId="56ED69D7" wp14:editId="0E2EAF38">
              <wp:extent cx="4297680" cy="2788920"/>
              <wp:effectExtent l="0" t="0" r="7620" b="0"/>
              <wp:docPr id="20" name="Picture 20" descr="Graphical user interface, text, application, chat or text messag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Picture 20" descr="Graphical user interface, text, application, chat or text message&#10;&#10;Description automatically generated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97680" cy="27889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9A67B10" w14:textId="4B82AD5F" w:rsidR="00A3152F" w:rsidRDefault="007A7CCD" w:rsidP="00A712EB">
      <w:pPr>
        <w:pStyle w:val="Heading4"/>
        <w:spacing w:before="240" w:after="80"/>
      </w:pPr>
      <w:r>
        <w:t>Assign Master Warranty</w:t>
      </w:r>
    </w:p>
    <w:p w14:paraId="75E8946E" w14:textId="00E61530" w:rsidR="005902BF" w:rsidRDefault="00B4084E" w:rsidP="00B4084E">
      <w:pPr>
        <w:spacing w:after="80"/>
      </w:pPr>
      <w:r>
        <w:t>No change.</w:t>
      </w:r>
    </w:p>
    <w:p w14:paraId="025640A3" w14:textId="77777777" w:rsidR="00F8795C" w:rsidRDefault="00F8795C">
      <w:pPr>
        <w:pStyle w:val="Heading3"/>
        <w:spacing w:before="240" w:after="80"/>
        <w:rPr>
          <w:ins w:id="83" w:author="Morley Jack" w:date="2023-01-29T22:54:00Z"/>
        </w:rPr>
        <w:pPrChange w:id="84" w:author="Morley Jack" w:date="2023-01-29T22:55:00Z">
          <w:pPr>
            <w:pStyle w:val="Heading3"/>
          </w:pPr>
        </w:pPrChange>
      </w:pPr>
      <w:bookmarkStart w:id="85" w:name="_Toc449014095"/>
      <w:bookmarkStart w:id="86" w:name="_Toc449014140"/>
      <w:bookmarkStart w:id="87" w:name="_Toc449015934"/>
      <w:bookmarkStart w:id="88" w:name="_Toc452101732"/>
      <w:bookmarkStart w:id="89" w:name="_Toc138679164"/>
      <w:bookmarkEnd w:id="37"/>
      <w:bookmarkEnd w:id="38"/>
      <w:ins w:id="90" w:author="Morley Jack" w:date="2023-01-29T22:53:00Z">
        <w:r>
          <w:t>Record Measurement Readings</w:t>
        </w:r>
      </w:ins>
      <w:bookmarkEnd w:id="89"/>
    </w:p>
    <w:p w14:paraId="21EAB960" w14:textId="5A4B16BC" w:rsidR="00B4084E" w:rsidRDefault="00B4084E" w:rsidP="00C44209">
      <w:pPr>
        <w:spacing w:after="80"/>
      </w:pPr>
      <w:r>
        <w:t>No change</w:t>
      </w:r>
      <w:r w:rsidR="00F3228B">
        <w:t xml:space="preserve"> except that the OTD will now be a rounded, full integer number</w:t>
      </w:r>
      <w:r w:rsidR="00F96EB8">
        <w:t xml:space="preserve"> based on the change made at 3.1.2.5.</w:t>
      </w:r>
    </w:p>
    <w:p w14:paraId="2AA734E0" w14:textId="75751363" w:rsidR="00D20B87" w:rsidRDefault="00D20B87">
      <w:pPr>
        <w:spacing w:after="80"/>
        <w:pPrChange w:id="91" w:author="Morley Jack" w:date="2023-01-29T23:51:00Z">
          <w:pPr>
            <w:pStyle w:val="Heading2"/>
          </w:pPr>
        </w:pPrChange>
      </w:pPr>
    </w:p>
    <w:p w14:paraId="6754D57E" w14:textId="77777777" w:rsidR="00F96EB8" w:rsidRDefault="00F96EB8">
      <w:pPr>
        <w:spacing w:after="160" w:line="259" w:lineRule="auto"/>
        <w:rPr>
          <w:rFonts w:eastAsiaTheme="majorEastAsia" w:cs="Arial"/>
          <w:color w:val="2F5496" w:themeColor="accent1" w:themeShade="BF"/>
          <w:sz w:val="32"/>
          <w:szCs w:val="32"/>
        </w:rPr>
      </w:pPr>
      <w:r>
        <w:br w:type="page"/>
      </w:r>
    </w:p>
    <w:p w14:paraId="210B6864" w14:textId="2775A557" w:rsidR="00F1651C" w:rsidRPr="00AC7640" w:rsidRDefault="00F1651C" w:rsidP="00AC7640">
      <w:pPr>
        <w:pStyle w:val="Heading2"/>
      </w:pPr>
      <w:bookmarkStart w:id="92" w:name="_Toc138679165"/>
      <w:r w:rsidRPr="00AC7640">
        <w:lastRenderedPageBreak/>
        <w:t>Source Side</w:t>
      </w:r>
      <w:bookmarkEnd w:id="85"/>
      <w:bookmarkEnd w:id="86"/>
      <w:bookmarkEnd w:id="87"/>
      <w:bookmarkEnd w:id="88"/>
      <w:bookmarkEnd w:id="92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6"/>
        <w:gridCol w:w="6294"/>
      </w:tblGrid>
      <w:tr w:rsidR="00F1651C" w:rsidRPr="0023044F" w14:paraId="17A5B832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4DB09015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bookmarkStart w:id="93" w:name="_Toc51582047"/>
            <w:bookmarkStart w:id="94" w:name="_Toc86558558"/>
            <w:r w:rsidRPr="0023044F">
              <w:rPr>
                <w:rFonts w:cs="Arial"/>
                <w:color w:val="000000"/>
              </w:rPr>
              <w:t>Relevant Tables</w:t>
            </w:r>
          </w:p>
        </w:tc>
        <w:tc>
          <w:tcPr>
            <w:tcW w:w="3366" w:type="pct"/>
            <w:vAlign w:val="center"/>
          </w:tcPr>
          <w:p w14:paraId="0994419C" w14:textId="6DEBCEAD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3F26D467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4B980452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Description of Interface</w:t>
            </w:r>
          </w:p>
        </w:tc>
        <w:tc>
          <w:tcPr>
            <w:tcW w:w="3366" w:type="pct"/>
            <w:vAlign w:val="center"/>
          </w:tcPr>
          <w:p w14:paraId="21EA936F" w14:textId="0A64AC5A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1D4CC37A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4FAF4D68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File(s)</w:t>
            </w:r>
          </w:p>
        </w:tc>
        <w:tc>
          <w:tcPr>
            <w:tcW w:w="3366" w:type="pct"/>
            <w:vAlign w:val="center"/>
          </w:tcPr>
          <w:p w14:paraId="13396E65" w14:textId="5334A294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350B78EC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24F3EE4C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Input File Location</w:t>
            </w:r>
          </w:p>
        </w:tc>
        <w:tc>
          <w:tcPr>
            <w:tcW w:w="3366" w:type="pct"/>
            <w:vAlign w:val="center"/>
          </w:tcPr>
          <w:p w14:paraId="3D099E52" w14:textId="254DF636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7F25D686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142AB401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Layout</w:t>
            </w:r>
          </w:p>
        </w:tc>
        <w:tc>
          <w:tcPr>
            <w:tcW w:w="3366" w:type="pct"/>
            <w:vAlign w:val="center"/>
          </w:tcPr>
          <w:p w14:paraId="45483BAB" w14:textId="3AEB456B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4F57E686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69A3D6DA" w14:textId="77777777" w:rsidR="00F1651C" w:rsidRPr="0023044F" w:rsidRDefault="00F1651C" w:rsidP="00765B6A">
            <w:pPr>
              <w:pStyle w:val="TableHeader"/>
              <w:rPr>
                <w:rFonts w:cs="Arial"/>
              </w:rPr>
            </w:pPr>
            <w:r w:rsidRPr="0023044F">
              <w:rPr>
                <w:rFonts w:cs="Arial"/>
                <w:color w:val="000000"/>
              </w:rPr>
              <w:t>Archive notes/locations</w:t>
            </w:r>
          </w:p>
        </w:tc>
        <w:tc>
          <w:tcPr>
            <w:tcW w:w="3366" w:type="pct"/>
            <w:vAlign w:val="center"/>
          </w:tcPr>
          <w:p w14:paraId="4D7652EB" w14:textId="6ED2DE81" w:rsidR="00F1651C" w:rsidRPr="0023044F" w:rsidRDefault="00F1651C" w:rsidP="002D0F83">
            <w:pPr>
              <w:pStyle w:val="Table-Text"/>
            </w:pPr>
          </w:p>
        </w:tc>
      </w:tr>
    </w:tbl>
    <w:p w14:paraId="7A3384C2" w14:textId="77777777" w:rsidR="00F1651C" w:rsidRPr="0023044F" w:rsidRDefault="00F1651C" w:rsidP="00AC7640">
      <w:pPr>
        <w:pStyle w:val="Heading2"/>
      </w:pPr>
      <w:bookmarkStart w:id="95" w:name="_Toc449014096"/>
      <w:bookmarkStart w:id="96" w:name="_Toc449014141"/>
      <w:bookmarkStart w:id="97" w:name="_Toc449015935"/>
      <w:bookmarkStart w:id="98" w:name="_Toc452101733"/>
      <w:bookmarkStart w:id="99" w:name="_Toc226725408"/>
      <w:bookmarkStart w:id="100" w:name="_Toc372200059"/>
      <w:bookmarkStart w:id="101" w:name="_Toc138679166"/>
      <w:r w:rsidRPr="0023044F">
        <w:t>Middleware</w:t>
      </w:r>
      <w:bookmarkEnd w:id="95"/>
      <w:bookmarkEnd w:id="96"/>
      <w:bookmarkEnd w:id="97"/>
      <w:bookmarkEnd w:id="98"/>
      <w:bookmarkEnd w:id="101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6"/>
        <w:gridCol w:w="6294"/>
      </w:tblGrid>
      <w:tr w:rsidR="00F1651C" w:rsidRPr="0023044F" w14:paraId="3AE00881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2578FDC4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Description of Interface</w:t>
            </w:r>
          </w:p>
        </w:tc>
        <w:tc>
          <w:tcPr>
            <w:tcW w:w="3366" w:type="pct"/>
            <w:vAlign w:val="center"/>
          </w:tcPr>
          <w:p w14:paraId="2DAC0246" w14:textId="2AAEE364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0009D23A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3FB304DF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Inbound File(s)</w:t>
            </w:r>
          </w:p>
        </w:tc>
        <w:tc>
          <w:tcPr>
            <w:tcW w:w="3366" w:type="pct"/>
            <w:vAlign w:val="center"/>
          </w:tcPr>
          <w:p w14:paraId="51CEA7D7" w14:textId="125635CB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2E1A0392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13D2BCDC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Input File Location</w:t>
            </w:r>
          </w:p>
        </w:tc>
        <w:tc>
          <w:tcPr>
            <w:tcW w:w="3366" w:type="pct"/>
            <w:vAlign w:val="center"/>
          </w:tcPr>
          <w:p w14:paraId="16A409D6" w14:textId="105A64A5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1C1DA8BC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3707BB7E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Outbound File(s)</w:t>
            </w:r>
          </w:p>
        </w:tc>
        <w:tc>
          <w:tcPr>
            <w:tcW w:w="3366" w:type="pct"/>
            <w:vAlign w:val="center"/>
          </w:tcPr>
          <w:p w14:paraId="3EB0B507" w14:textId="76D3D4BF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56A9B42A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38DEE9F2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Outbound File Location</w:t>
            </w:r>
          </w:p>
        </w:tc>
        <w:tc>
          <w:tcPr>
            <w:tcW w:w="3366" w:type="pct"/>
            <w:vAlign w:val="center"/>
          </w:tcPr>
          <w:p w14:paraId="5AC1C4DA" w14:textId="3795962D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38178399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47718859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Mapping</w:t>
            </w:r>
          </w:p>
        </w:tc>
        <w:tc>
          <w:tcPr>
            <w:tcW w:w="3366" w:type="pct"/>
            <w:vAlign w:val="center"/>
          </w:tcPr>
          <w:p w14:paraId="6988970B" w14:textId="00AF20AE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1625A02A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79204F0F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Logic or lookup systems/tables</w:t>
            </w:r>
          </w:p>
        </w:tc>
        <w:tc>
          <w:tcPr>
            <w:tcW w:w="3366" w:type="pct"/>
            <w:vAlign w:val="center"/>
          </w:tcPr>
          <w:p w14:paraId="6785E16A" w14:textId="77777777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687B6B5F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3C7E1A03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Archive notes/locations</w:t>
            </w:r>
          </w:p>
        </w:tc>
        <w:tc>
          <w:tcPr>
            <w:tcW w:w="3366" w:type="pct"/>
            <w:vAlign w:val="center"/>
          </w:tcPr>
          <w:p w14:paraId="4CB8CC1E" w14:textId="77777777" w:rsidR="00F1651C" w:rsidRPr="0023044F" w:rsidRDefault="00F1651C" w:rsidP="002D0F83">
            <w:pPr>
              <w:pStyle w:val="Table-Text"/>
            </w:pPr>
          </w:p>
        </w:tc>
      </w:tr>
    </w:tbl>
    <w:p w14:paraId="61D2F87F" w14:textId="77777777" w:rsidR="00F1651C" w:rsidRPr="0023044F" w:rsidRDefault="00F1651C" w:rsidP="00AC7640">
      <w:pPr>
        <w:pStyle w:val="Heading2"/>
      </w:pPr>
      <w:bookmarkStart w:id="102" w:name="_Toc449014097"/>
      <w:bookmarkStart w:id="103" w:name="_Toc449014142"/>
      <w:bookmarkStart w:id="104" w:name="_Toc449015936"/>
      <w:bookmarkStart w:id="105" w:name="_Toc452101734"/>
      <w:bookmarkStart w:id="106" w:name="_Toc138679167"/>
      <w:r w:rsidRPr="0023044F">
        <w:t>Target Side</w:t>
      </w:r>
      <w:bookmarkEnd w:id="102"/>
      <w:bookmarkEnd w:id="103"/>
      <w:bookmarkEnd w:id="104"/>
      <w:bookmarkEnd w:id="105"/>
      <w:bookmarkEnd w:id="106"/>
      <w:r w:rsidRPr="0023044F">
        <w:t xml:space="preserve"> </w:t>
      </w:r>
      <w:bookmarkEnd w:id="99"/>
      <w:bookmarkEnd w:id="100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6"/>
        <w:gridCol w:w="6294"/>
      </w:tblGrid>
      <w:tr w:rsidR="00F1651C" w:rsidRPr="0023044F" w14:paraId="0AAD7EF4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759409EF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Relevant Tables</w:t>
            </w:r>
          </w:p>
        </w:tc>
        <w:tc>
          <w:tcPr>
            <w:tcW w:w="3366" w:type="pct"/>
            <w:vAlign w:val="center"/>
          </w:tcPr>
          <w:p w14:paraId="4B4E01F2" w14:textId="59856F01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053BF4BA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3CEC088B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Description of Interface</w:t>
            </w:r>
          </w:p>
        </w:tc>
        <w:tc>
          <w:tcPr>
            <w:tcW w:w="3366" w:type="pct"/>
            <w:vAlign w:val="center"/>
          </w:tcPr>
          <w:p w14:paraId="46109549" w14:textId="6F005141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294FDDBF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682849ED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File(s)</w:t>
            </w:r>
          </w:p>
        </w:tc>
        <w:tc>
          <w:tcPr>
            <w:tcW w:w="3366" w:type="pct"/>
            <w:vAlign w:val="center"/>
          </w:tcPr>
          <w:p w14:paraId="6CA8F870" w14:textId="7A3A1263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7C1C016D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77FAA201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File Location</w:t>
            </w:r>
          </w:p>
        </w:tc>
        <w:tc>
          <w:tcPr>
            <w:tcW w:w="3366" w:type="pct"/>
            <w:vAlign w:val="center"/>
          </w:tcPr>
          <w:p w14:paraId="6525F45A" w14:textId="20E04FD6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38D1BAAC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596F9F8B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Layout</w:t>
            </w:r>
          </w:p>
        </w:tc>
        <w:tc>
          <w:tcPr>
            <w:tcW w:w="3366" w:type="pct"/>
            <w:vAlign w:val="center"/>
          </w:tcPr>
          <w:p w14:paraId="2A487588" w14:textId="58637F8F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24018C93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60F33146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Archive notes/locations</w:t>
            </w:r>
          </w:p>
        </w:tc>
        <w:tc>
          <w:tcPr>
            <w:tcW w:w="3366" w:type="pct"/>
            <w:vAlign w:val="center"/>
          </w:tcPr>
          <w:p w14:paraId="6CB62DA2" w14:textId="7C218157" w:rsidR="00F1651C" w:rsidRPr="0023044F" w:rsidRDefault="00F1651C" w:rsidP="002D0F83">
            <w:pPr>
              <w:pStyle w:val="Table-Text"/>
            </w:pPr>
          </w:p>
        </w:tc>
      </w:tr>
    </w:tbl>
    <w:p w14:paraId="6A7AAC75" w14:textId="77777777" w:rsidR="00F1651C" w:rsidRPr="005F3848" w:rsidRDefault="00F1651C" w:rsidP="00AC7640">
      <w:pPr>
        <w:pStyle w:val="Heading2"/>
      </w:pPr>
      <w:bookmarkStart w:id="107" w:name="_Toc452101735"/>
      <w:bookmarkStart w:id="108" w:name="_Toc226725409"/>
      <w:bookmarkStart w:id="109" w:name="_Toc372200060"/>
      <w:bookmarkStart w:id="110" w:name="_Toc449014098"/>
      <w:bookmarkStart w:id="111" w:name="_Toc449014143"/>
      <w:bookmarkStart w:id="112" w:name="_Toc449015937"/>
      <w:bookmarkStart w:id="113" w:name="_Toc138679168"/>
      <w:r w:rsidRPr="005F3848">
        <w:t>Detailed Technical design</w:t>
      </w:r>
      <w:bookmarkEnd w:id="107"/>
      <w:bookmarkEnd w:id="113"/>
    </w:p>
    <w:p w14:paraId="4DBF3077" w14:textId="127B1302" w:rsidR="00F1651C" w:rsidRPr="00AC7640" w:rsidRDefault="000E2AAD" w:rsidP="00AC7640">
      <w:pPr>
        <w:pStyle w:val="BodyText"/>
        <w:rPr>
          <w:rStyle w:val="Emphasis"/>
        </w:rPr>
      </w:pPr>
      <w:r>
        <w:rPr>
          <w:rStyle w:val="Emphasis"/>
        </w:rPr>
        <w:t>&lt;</w:t>
      </w:r>
      <w:r w:rsidR="00F1651C" w:rsidRPr="00AC7640">
        <w:rPr>
          <w:rStyle w:val="Emphasis"/>
        </w:rPr>
        <w:t>All objects created for this WRICEF</w:t>
      </w:r>
      <w:r w:rsidR="00E34818">
        <w:rPr>
          <w:rStyle w:val="Emphasis"/>
        </w:rPr>
        <w:br/>
      </w:r>
      <w:r w:rsidR="00F1651C" w:rsidRPr="00AC7640">
        <w:rPr>
          <w:rStyle w:val="Emphasis"/>
        </w:rPr>
        <w:t>Specific Code logic that needs to be understood to support</w:t>
      </w:r>
      <w:r w:rsidR="00E34818">
        <w:rPr>
          <w:rStyle w:val="Emphasis"/>
        </w:rPr>
        <w:br/>
      </w:r>
      <w:r w:rsidR="00F1651C" w:rsidRPr="00AC7640">
        <w:rPr>
          <w:rStyle w:val="Emphasis"/>
        </w:rPr>
        <w:t>Technical dependencies</w:t>
      </w:r>
      <w:r>
        <w:rPr>
          <w:rStyle w:val="Emphasis"/>
        </w:rPr>
        <w:t>&gt;</w:t>
      </w:r>
    </w:p>
    <w:p w14:paraId="3AB32D9B" w14:textId="77777777" w:rsidR="00F1651C" w:rsidRPr="0023044F" w:rsidRDefault="00F1651C" w:rsidP="0026538C"/>
    <w:p w14:paraId="06E96E20" w14:textId="77777777" w:rsidR="00F1651C" w:rsidRPr="0023044F" w:rsidRDefault="00F1651C" w:rsidP="00AC7640">
      <w:pPr>
        <w:pStyle w:val="Heading2"/>
      </w:pPr>
      <w:bookmarkStart w:id="114" w:name="_Toc452101736"/>
      <w:bookmarkStart w:id="115" w:name="_Toc138679169"/>
      <w:r w:rsidRPr="0023044F">
        <w:t>Reporting</w:t>
      </w:r>
      <w:bookmarkEnd w:id="93"/>
      <w:r w:rsidRPr="0023044F">
        <w:t>/Notification Requirements</w:t>
      </w:r>
      <w:bookmarkEnd w:id="94"/>
      <w:bookmarkEnd w:id="108"/>
      <w:bookmarkEnd w:id="109"/>
      <w:bookmarkEnd w:id="110"/>
      <w:bookmarkEnd w:id="111"/>
      <w:bookmarkEnd w:id="112"/>
      <w:bookmarkEnd w:id="114"/>
      <w:bookmarkEnd w:id="115"/>
    </w:p>
    <w:p w14:paraId="44327ACC" w14:textId="6F9C3409" w:rsidR="00F1651C" w:rsidRPr="00AC7640" w:rsidRDefault="000E2AAD" w:rsidP="00AC7640">
      <w:pPr>
        <w:pStyle w:val="BodyText"/>
        <w:rPr>
          <w:rStyle w:val="Emphasis"/>
        </w:rPr>
      </w:pPr>
      <w:bookmarkStart w:id="116" w:name="_Toc46035162"/>
      <w:bookmarkStart w:id="117" w:name="_Toc46036009"/>
      <w:bookmarkStart w:id="118" w:name="_Toc86558559"/>
      <w:r>
        <w:rPr>
          <w:rStyle w:val="Emphasis"/>
        </w:rPr>
        <w:t>&lt;</w:t>
      </w:r>
      <w:r w:rsidR="00F1651C" w:rsidRPr="00AC7640">
        <w:rPr>
          <w:rStyle w:val="Emphasis"/>
        </w:rPr>
        <w:t>Details for reporting and/or notification of management and error processing</w:t>
      </w:r>
      <w:r>
        <w:rPr>
          <w:rStyle w:val="Emphasis"/>
        </w:rPr>
        <w:t>&gt;</w:t>
      </w:r>
    </w:p>
    <w:p w14:paraId="5F9DAE49" w14:textId="77777777" w:rsidR="00F1651C" w:rsidRPr="0026538C" w:rsidRDefault="00F1651C" w:rsidP="0026538C"/>
    <w:p w14:paraId="3F341FFB" w14:textId="77777777" w:rsidR="00F1651C" w:rsidRPr="0023044F" w:rsidRDefault="00F1651C" w:rsidP="00AC7640">
      <w:pPr>
        <w:pStyle w:val="Heading2"/>
      </w:pPr>
      <w:bookmarkStart w:id="119" w:name="_Toc226725410"/>
      <w:bookmarkStart w:id="120" w:name="_Toc372200061"/>
      <w:bookmarkStart w:id="121" w:name="_Toc449014099"/>
      <w:bookmarkStart w:id="122" w:name="_Toc449014144"/>
      <w:bookmarkStart w:id="123" w:name="_Toc449015938"/>
      <w:bookmarkStart w:id="124" w:name="_Toc452101737"/>
      <w:bookmarkStart w:id="125" w:name="_Toc138679170"/>
      <w:r w:rsidRPr="0023044F">
        <w:t>Reconciliation Procedures and Audit Requirements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4DBBA485" w14:textId="71BE973F" w:rsidR="00F1651C" w:rsidRPr="00AC7640" w:rsidRDefault="000E2AAD" w:rsidP="0026538C">
      <w:pPr>
        <w:pStyle w:val="BodyText"/>
        <w:rPr>
          <w:rStyle w:val="Emphasis"/>
        </w:rPr>
      </w:pPr>
      <w:bookmarkStart w:id="126" w:name="_Toc47169741"/>
      <w:bookmarkStart w:id="127" w:name="_Toc51582050"/>
      <w:bookmarkStart w:id="128" w:name="_Toc86558560"/>
      <w:r>
        <w:rPr>
          <w:rStyle w:val="Emphasis"/>
        </w:rPr>
        <w:t>&lt;</w:t>
      </w:r>
      <w:r w:rsidR="00F1651C" w:rsidRPr="00AC7640">
        <w:rPr>
          <w:rStyle w:val="Emphasis"/>
        </w:rPr>
        <w:t>Procedures and responsibilities for monitoring and reconciling errors and providing audit information</w:t>
      </w:r>
      <w:r>
        <w:rPr>
          <w:rStyle w:val="Emphasis"/>
        </w:rPr>
        <w:t>&gt;</w:t>
      </w:r>
    </w:p>
    <w:bookmarkEnd w:id="126"/>
    <w:bookmarkEnd w:id="127"/>
    <w:bookmarkEnd w:id="128"/>
    <w:p w14:paraId="32A34EF8" w14:textId="77777777" w:rsidR="00F1651C" w:rsidRPr="0023044F" w:rsidRDefault="00F1651C" w:rsidP="00B1489C">
      <w:pPr>
        <w:rPr>
          <w:rFonts w:cs="Arial"/>
        </w:rPr>
      </w:pPr>
    </w:p>
    <w:p w14:paraId="3E1952F7" w14:textId="77777777" w:rsidR="00F1651C" w:rsidRPr="0023044F" w:rsidRDefault="00F1651C" w:rsidP="00B1489C">
      <w:pPr>
        <w:rPr>
          <w:rFonts w:cs="Arial"/>
        </w:rPr>
      </w:pPr>
    </w:p>
    <w:p w14:paraId="6C90A385" w14:textId="77777777" w:rsidR="00F1651C" w:rsidRPr="0023044F" w:rsidRDefault="00F1651C" w:rsidP="00AC7640">
      <w:pPr>
        <w:pStyle w:val="Heading2"/>
      </w:pPr>
      <w:bookmarkStart w:id="129" w:name="_Toc449014100"/>
      <w:bookmarkStart w:id="130" w:name="_Toc449014145"/>
      <w:bookmarkStart w:id="131" w:name="_Toc449015939"/>
      <w:bookmarkStart w:id="132" w:name="_Toc452101738"/>
      <w:bookmarkStart w:id="133" w:name="_Toc138679171"/>
      <w:r w:rsidRPr="0023044F">
        <w:lastRenderedPageBreak/>
        <w:t>Process Flow</w:t>
      </w:r>
      <w:bookmarkEnd w:id="129"/>
      <w:bookmarkEnd w:id="130"/>
      <w:bookmarkEnd w:id="131"/>
      <w:bookmarkEnd w:id="132"/>
      <w:bookmarkEnd w:id="133"/>
    </w:p>
    <w:p w14:paraId="03DE24B3" w14:textId="012A4C4E" w:rsidR="00F1651C" w:rsidRPr="00AC7640" w:rsidRDefault="000E2AAD" w:rsidP="00AC7640">
      <w:pPr>
        <w:pStyle w:val="BodyText"/>
        <w:rPr>
          <w:rStyle w:val="Emphasis"/>
        </w:rPr>
      </w:pPr>
      <w:r>
        <w:rPr>
          <w:rStyle w:val="Emphasis"/>
        </w:rPr>
        <w:t>&lt;</w:t>
      </w:r>
      <w:r w:rsidR="00F1651C" w:rsidRPr="00AC7640">
        <w:rPr>
          <w:rStyle w:val="Emphasis"/>
        </w:rPr>
        <w:t xml:space="preserve">Insert process flow </w:t>
      </w:r>
      <w:r>
        <w:rPr>
          <w:rStyle w:val="Emphasis"/>
        </w:rPr>
        <w:t>&gt;</w:t>
      </w:r>
    </w:p>
    <w:p w14:paraId="7C329268" w14:textId="77777777" w:rsidR="00F1651C" w:rsidRPr="0023044F" w:rsidRDefault="00F1651C" w:rsidP="00B1489C">
      <w:pPr>
        <w:rPr>
          <w:rFonts w:cs="Arial"/>
        </w:rPr>
      </w:pPr>
    </w:p>
    <w:p w14:paraId="3B27A681" w14:textId="77777777" w:rsidR="00F1651C" w:rsidRPr="0023044F" w:rsidRDefault="00F1651C" w:rsidP="00B1489C">
      <w:pPr>
        <w:rPr>
          <w:rFonts w:cs="Arial"/>
        </w:rPr>
      </w:pPr>
    </w:p>
    <w:p w14:paraId="7B2B6D1D" w14:textId="77777777" w:rsidR="00F1651C" w:rsidRPr="0023044F" w:rsidRDefault="00F1651C" w:rsidP="00AC7640">
      <w:pPr>
        <w:pStyle w:val="Heading2"/>
      </w:pPr>
      <w:bookmarkStart w:id="134" w:name="_Toc449014101"/>
      <w:bookmarkStart w:id="135" w:name="_Toc449014146"/>
      <w:bookmarkStart w:id="136" w:name="_Toc449015940"/>
      <w:bookmarkStart w:id="137" w:name="_Toc452101739"/>
      <w:bookmarkStart w:id="138" w:name="_Toc138679172"/>
      <w:r w:rsidRPr="0023044F">
        <w:t>Partner Profile (if necessary)</w:t>
      </w:r>
      <w:bookmarkEnd w:id="134"/>
      <w:bookmarkEnd w:id="135"/>
      <w:bookmarkEnd w:id="136"/>
      <w:bookmarkEnd w:id="137"/>
      <w:bookmarkEnd w:id="138"/>
    </w:p>
    <w:p w14:paraId="4C05F1F6" w14:textId="77777777" w:rsidR="00F1651C" w:rsidRPr="0023044F" w:rsidRDefault="00F1651C" w:rsidP="00437CD1">
      <w:pPr>
        <w:rPr>
          <w:rFonts w:cs="Aria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651C" w:rsidRPr="0023044F" w14:paraId="4E4E046F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B205119" w14:textId="77777777" w:rsidR="00F1651C" w:rsidRPr="0023044F" w:rsidRDefault="00F1651C" w:rsidP="003A41E4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Partner</w:t>
            </w:r>
          </w:p>
        </w:tc>
        <w:tc>
          <w:tcPr>
            <w:tcW w:w="2337" w:type="dxa"/>
          </w:tcPr>
          <w:p w14:paraId="41D3E0AF" w14:textId="77777777" w:rsidR="00F1651C" w:rsidRPr="0023044F" w:rsidRDefault="00F1651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Direction</w:t>
            </w:r>
          </w:p>
        </w:tc>
        <w:tc>
          <w:tcPr>
            <w:tcW w:w="2338" w:type="dxa"/>
          </w:tcPr>
          <w:p w14:paraId="785F60AE" w14:textId="77777777" w:rsidR="00F1651C" w:rsidRPr="0023044F" w:rsidRDefault="00F1651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Message type</w:t>
            </w:r>
          </w:p>
        </w:tc>
        <w:tc>
          <w:tcPr>
            <w:tcW w:w="2338" w:type="dxa"/>
          </w:tcPr>
          <w:p w14:paraId="7E0CDB82" w14:textId="77777777" w:rsidR="00F1651C" w:rsidRPr="0023044F" w:rsidRDefault="00F1651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Message function</w:t>
            </w:r>
          </w:p>
        </w:tc>
      </w:tr>
      <w:tr w:rsidR="00F1651C" w:rsidRPr="0023044F" w14:paraId="16B453B2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20CFA0E" w14:textId="77777777" w:rsidR="00F1651C" w:rsidRPr="0023044F" w:rsidRDefault="00F1651C" w:rsidP="00437CD1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66E1BBDB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7CF0B96A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A061730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1651C" w:rsidRPr="0023044F" w14:paraId="45ABF7F0" w14:textId="77777777" w:rsidTr="00437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FBA38A" w14:textId="77777777" w:rsidR="00F1651C" w:rsidRPr="0023044F" w:rsidRDefault="00F1651C" w:rsidP="00437CD1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36BDB0BD" w14:textId="77777777" w:rsidR="00F1651C" w:rsidRPr="0023044F" w:rsidRDefault="00F1651C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263200B4" w14:textId="77777777" w:rsidR="00F1651C" w:rsidRPr="0023044F" w:rsidRDefault="00F1651C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6751BC26" w14:textId="77777777" w:rsidR="00F1651C" w:rsidRPr="0023044F" w:rsidRDefault="00F1651C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1651C" w:rsidRPr="0023044F" w14:paraId="6B206995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538EDF" w14:textId="77777777" w:rsidR="00F1651C" w:rsidRPr="0023044F" w:rsidRDefault="00F1651C" w:rsidP="00437CD1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2D9CF54D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797B6136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D4D5772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1651C" w:rsidRPr="0023044F" w14:paraId="21A05C61" w14:textId="77777777" w:rsidTr="00437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57F69AC" w14:textId="77777777" w:rsidR="00F1651C" w:rsidRPr="0023044F" w:rsidRDefault="00F1651C" w:rsidP="00437CD1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1405BEBC" w14:textId="77777777" w:rsidR="00F1651C" w:rsidRPr="0023044F" w:rsidRDefault="00F1651C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B72DE35" w14:textId="77777777" w:rsidR="00F1651C" w:rsidRPr="0023044F" w:rsidRDefault="00F1651C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40C35BAA" w14:textId="77777777" w:rsidR="00F1651C" w:rsidRPr="0023044F" w:rsidRDefault="00F1651C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1651C" w:rsidRPr="0023044F" w14:paraId="2B18C749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004C3FD" w14:textId="77777777" w:rsidR="00F1651C" w:rsidRPr="0023044F" w:rsidRDefault="00F1651C" w:rsidP="00437CD1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71DF9713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29B3AFC3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6D6A890E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0A21641" w14:textId="77777777" w:rsidR="00F1651C" w:rsidRPr="0023044F" w:rsidRDefault="00F1651C" w:rsidP="00437CD1">
      <w:pPr>
        <w:rPr>
          <w:rFonts w:cs="Arial"/>
          <w:b/>
          <w:sz w:val="24"/>
          <w:szCs w:val="24"/>
          <w:lang w:eastAsia="zh-CN"/>
        </w:rPr>
      </w:pPr>
      <w:r w:rsidRPr="0023044F">
        <w:rPr>
          <w:rFonts w:cs="Arial"/>
        </w:rPr>
        <w:tab/>
      </w:r>
    </w:p>
    <w:p w14:paraId="153CBA8B" w14:textId="5E376A58" w:rsidR="00F1651C" w:rsidRPr="0023044F" w:rsidRDefault="00F1651C" w:rsidP="00AC7640">
      <w:pPr>
        <w:pStyle w:val="Heading2"/>
      </w:pPr>
      <w:bookmarkStart w:id="139" w:name="_Toc449014102"/>
      <w:bookmarkStart w:id="140" w:name="_Toc449014147"/>
      <w:bookmarkStart w:id="141" w:name="_Toc449015941"/>
      <w:bookmarkStart w:id="142" w:name="_Toc452101740"/>
      <w:bookmarkStart w:id="143" w:name="_Toc138679173"/>
      <w:r w:rsidRPr="0023044F">
        <w:t xml:space="preserve">Sample </w:t>
      </w:r>
      <w:r w:rsidR="00014B2D">
        <w:t>F</w:t>
      </w:r>
      <w:r w:rsidRPr="0023044F">
        <w:t>iles</w:t>
      </w:r>
      <w:bookmarkEnd w:id="139"/>
      <w:bookmarkEnd w:id="140"/>
      <w:bookmarkEnd w:id="141"/>
      <w:bookmarkEnd w:id="142"/>
      <w:bookmarkEnd w:id="143"/>
    </w:p>
    <w:p w14:paraId="70D6AF04" w14:textId="77777777" w:rsidR="00F1651C" w:rsidRPr="0023044F" w:rsidRDefault="00F1651C" w:rsidP="00B1489C">
      <w:pPr>
        <w:rPr>
          <w:rFonts w:cs="Arial"/>
        </w:rPr>
      </w:pPr>
    </w:p>
    <w:p w14:paraId="77050E75" w14:textId="4AEC2BE0" w:rsidR="00F1651C" w:rsidRPr="0023044F" w:rsidRDefault="00F1651C" w:rsidP="00AC7640">
      <w:pPr>
        <w:pStyle w:val="Heading2"/>
      </w:pPr>
      <w:bookmarkStart w:id="144" w:name="_Toc138679174"/>
      <w:r w:rsidRPr="0023044F">
        <w:t xml:space="preserve">Batch </w:t>
      </w:r>
      <w:r w:rsidR="00014B2D">
        <w:t>I</w:t>
      </w:r>
      <w:r w:rsidRPr="0023044F">
        <w:t>nfo</w:t>
      </w:r>
      <w:r w:rsidR="00014B2D">
        <w:t>rmation</w:t>
      </w:r>
      <w:bookmarkEnd w:id="144"/>
    </w:p>
    <w:p w14:paraId="18088ED3" w14:textId="1774D20F" w:rsidR="00F1651C" w:rsidRPr="00AC7640" w:rsidRDefault="000E2AAD" w:rsidP="00AC7640">
      <w:pPr>
        <w:pStyle w:val="BodyText"/>
        <w:rPr>
          <w:rStyle w:val="Emphasis"/>
        </w:rPr>
      </w:pPr>
      <w:r>
        <w:rPr>
          <w:rStyle w:val="Emphasis"/>
        </w:rPr>
        <w:t>&lt;</w:t>
      </w:r>
      <w:r w:rsidR="00F1651C" w:rsidRPr="00AC7640">
        <w:rPr>
          <w:rStyle w:val="Emphasis"/>
        </w:rPr>
        <w:t xml:space="preserve">Frequency, dependencies, recipients, </w:t>
      </w:r>
      <w:proofErr w:type="spellStart"/>
      <w:r w:rsidR="00F1651C" w:rsidRPr="00AC7640">
        <w:rPr>
          <w:rStyle w:val="Emphasis"/>
        </w:rPr>
        <w:t>etc</w:t>
      </w:r>
      <w:proofErr w:type="spellEnd"/>
      <w:r>
        <w:rPr>
          <w:rStyle w:val="Emphasis"/>
        </w:rPr>
        <w:t>&gt;</w:t>
      </w:r>
    </w:p>
    <w:p w14:paraId="1B5BF2EC" w14:textId="77777777" w:rsidR="00F1651C" w:rsidRPr="0023044F" w:rsidRDefault="00F1651C">
      <w:pPr>
        <w:spacing w:after="160" w:line="259" w:lineRule="auto"/>
        <w:rPr>
          <w:rFonts w:cs="Arial"/>
        </w:rPr>
      </w:pPr>
    </w:p>
    <w:p w14:paraId="2C6584A2" w14:textId="77777777" w:rsidR="00F1651C" w:rsidRPr="00F1651C" w:rsidRDefault="00F1651C" w:rsidP="00F1651C">
      <w:pPr>
        <w:rPr>
          <w:rStyle w:val="Emphasis"/>
        </w:rPr>
      </w:pPr>
    </w:p>
    <w:sectPr w:rsidR="00F1651C" w:rsidRPr="00F1651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B9BE8" w14:textId="77777777" w:rsidR="00BD79E6" w:rsidRDefault="00BD79E6" w:rsidP="00830FA7">
      <w:r>
        <w:separator/>
      </w:r>
    </w:p>
  </w:endnote>
  <w:endnote w:type="continuationSeparator" w:id="0">
    <w:p w14:paraId="0F838BBE" w14:textId="77777777" w:rsidR="00BD79E6" w:rsidRDefault="00BD79E6" w:rsidP="00830FA7">
      <w:r>
        <w:continuationSeparator/>
      </w:r>
    </w:p>
  </w:endnote>
  <w:endnote w:type="continuationNotice" w:id="1">
    <w:p w14:paraId="16FFB99D" w14:textId="77777777" w:rsidR="00BD79E6" w:rsidRDefault="00BD79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E4D2" w14:textId="309AA539" w:rsidR="00975292" w:rsidRPr="006C4DAE" w:rsidRDefault="00B5568B" w:rsidP="009D7879">
    <w:pPr>
      <w:pStyle w:val="Footer"/>
      <w:rPr>
        <w:rFonts w:cs="Arial"/>
      </w:rPr>
    </w:pPr>
    <w:r w:rsidRPr="0091515A">
      <w:rPr>
        <w:noProof/>
      </w:rPr>
      <w:drawing>
        <wp:anchor distT="0" distB="0" distL="114300" distR="114300" simplePos="0" relativeHeight="251659265" behindDoc="1" locked="0" layoutInCell="1" allowOverlap="1" wp14:anchorId="6F90DFD8" wp14:editId="3DB1B21E">
          <wp:simplePos x="0" y="0"/>
          <wp:positionH relativeFrom="margin">
            <wp:posOffset>4321810</wp:posOffset>
          </wp:positionH>
          <wp:positionV relativeFrom="paragraph">
            <wp:posOffset>-92075</wp:posOffset>
          </wp:positionV>
          <wp:extent cx="1896745" cy="419100"/>
          <wp:effectExtent l="0" t="0" r="8255" b="0"/>
          <wp:wrapTight wrapText="bothSides">
            <wp:wrapPolygon edited="0">
              <wp:start x="0" y="0"/>
              <wp:lineTo x="0" y="20618"/>
              <wp:lineTo x="21477" y="20618"/>
              <wp:lineTo x="21477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9674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7879">
      <w:rPr>
        <w:rFonts w:cs="Arial"/>
      </w:rPr>
      <w:tab/>
    </w:r>
    <w:sdt>
      <w:sdtPr>
        <w:rPr>
          <w:rFonts w:cs="Arial"/>
        </w:rPr>
        <w:id w:val="-3726123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75292" w:rsidRPr="006C4DAE">
          <w:rPr>
            <w:rFonts w:cs="Arial"/>
            <w:noProof/>
          </w:rPr>
          <w:drawing>
            <wp:anchor distT="0" distB="0" distL="114300" distR="114300" simplePos="0" relativeHeight="251658241" behindDoc="1" locked="0" layoutInCell="1" allowOverlap="1" wp14:anchorId="775A153A" wp14:editId="40E5D221">
              <wp:simplePos x="0" y="0"/>
              <wp:positionH relativeFrom="column">
                <wp:posOffset>-457200</wp:posOffset>
              </wp:positionH>
              <wp:positionV relativeFrom="bottomMargin">
                <wp:posOffset>228600</wp:posOffset>
              </wp:positionV>
              <wp:extent cx="1819656" cy="448056"/>
              <wp:effectExtent l="0" t="0" r="0" b="9525"/>
              <wp:wrapNone/>
              <wp:docPr id="14" name="Picture 13" descr="A close up of a sign&#10;&#10;Description generated with high confidence">
                <a:extLst xmlns:a="http://schemas.openxmlformats.org/drawingml/2006/main">
                  <a:ext uri="{FF2B5EF4-FFF2-40B4-BE49-F238E27FC236}">
                    <a16:creationId xmlns:a16="http://schemas.microsoft.com/office/drawing/2014/main" id="{6C93141A-CAE0-4422-BF2D-1AA765D72EEB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Picture 13" descr="A close up of a sign&#10;&#10;Description generated with high confidence">
                        <a:extLst>
                          <a:ext uri="{FF2B5EF4-FFF2-40B4-BE49-F238E27FC236}">
                            <a16:creationId xmlns:a16="http://schemas.microsoft.com/office/drawing/2014/main" id="{6C93141A-CAE0-4422-BF2D-1AA765D72EEB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19656" cy="4480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975292" w:rsidRPr="006C4DAE">
          <w:rPr>
            <w:rFonts w:cs="Arial"/>
          </w:rPr>
          <w:fldChar w:fldCharType="begin"/>
        </w:r>
        <w:r w:rsidR="00975292" w:rsidRPr="006C4DAE">
          <w:rPr>
            <w:rFonts w:cs="Arial"/>
          </w:rPr>
          <w:instrText xml:space="preserve"> PAGE   \* MERGEFORMAT </w:instrText>
        </w:r>
        <w:r w:rsidR="00975292" w:rsidRPr="006C4DAE">
          <w:rPr>
            <w:rFonts w:cs="Arial"/>
          </w:rPr>
          <w:fldChar w:fldCharType="separate"/>
        </w:r>
        <w:r w:rsidR="00975292" w:rsidRPr="006C4DAE">
          <w:rPr>
            <w:rFonts w:cs="Arial"/>
            <w:noProof/>
          </w:rPr>
          <w:t>2</w:t>
        </w:r>
        <w:r w:rsidR="00975292" w:rsidRPr="006C4DAE">
          <w:rPr>
            <w:rFonts w:cs="Arial"/>
            <w:noProof/>
          </w:rPr>
          <w:fldChar w:fldCharType="end"/>
        </w:r>
      </w:sdtContent>
    </w:sdt>
    <w:r w:rsidR="009D7879">
      <w:rPr>
        <w:rFonts w:cs="Arial"/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1A9C3" w14:textId="77777777" w:rsidR="00BD79E6" w:rsidRDefault="00BD79E6" w:rsidP="00830FA7">
      <w:r>
        <w:separator/>
      </w:r>
    </w:p>
  </w:footnote>
  <w:footnote w:type="continuationSeparator" w:id="0">
    <w:p w14:paraId="77F96973" w14:textId="77777777" w:rsidR="00BD79E6" w:rsidRDefault="00BD79E6" w:rsidP="00830FA7">
      <w:r>
        <w:continuationSeparator/>
      </w:r>
    </w:p>
  </w:footnote>
  <w:footnote w:type="continuationNotice" w:id="1">
    <w:p w14:paraId="1DEC5312" w14:textId="77777777" w:rsidR="00BD79E6" w:rsidRDefault="00BD79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AC354" w14:textId="0C8A2029" w:rsidR="00975292" w:rsidRPr="0086273D" w:rsidRDefault="00975292">
    <w:pPr>
      <w:pStyle w:val="Header"/>
      <w:rPr>
        <w:rFonts w:cs="Arial"/>
        <w:b/>
        <w:bCs/>
        <w:sz w:val="24"/>
        <w:szCs w:val="24"/>
        <w:u w:val="single"/>
      </w:rPr>
    </w:pPr>
    <w:r w:rsidRPr="0086273D">
      <w:rPr>
        <w:rFonts w:cs="Arial"/>
        <w:b/>
        <w:bCs/>
        <w:sz w:val="24"/>
        <w:szCs w:val="24"/>
        <w:u w:val="single"/>
      </w:rPr>
      <w:t>Functional and Technical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5E2B"/>
    <w:multiLevelType w:val="hybridMultilevel"/>
    <w:tmpl w:val="9E9E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E417E"/>
    <w:multiLevelType w:val="hybridMultilevel"/>
    <w:tmpl w:val="93BAE4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8277D00"/>
    <w:multiLevelType w:val="hybridMultilevel"/>
    <w:tmpl w:val="5376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253B5"/>
    <w:multiLevelType w:val="multilevel"/>
    <w:tmpl w:val="E47020C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CC97C2C"/>
    <w:multiLevelType w:val="hybridMultilevel"/>
    <w:tmpl w:val="52922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C73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F85848"/>
    <w:multiLevelType w:val="hybridMultilevel"/>
    <w:tmpl w:val="64A4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21EBE"/>
    <w:multiLevelType w:val="hybridMultilevel"/>
    <w:tmpl w:val="24CA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20EB3"/>
    <w:multiLevelType w:val="hybridMultilevel"/>
    <w:tmpl w:val="3830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094247">
    <w:abstractNumId w:val="3"/>
  </w:num>
  <w:num w:numId="2" w16cid:durableId="1412119686">
    <w:abstractNumId w:val="1"/>
  </w:num>
  <w:num w:numId="3" w16cid:durableId="1261990412">
    <w:abstractNumId w:val="8"/>
  </w:num>
  <w:num w:numId="4" w16cid:durableId="2032682702">
    <w:abstractNumId w:val="7"/>
  </w:num>
  <w:num w:numId="5" w16cid:durableId="1794716317">
    <w:abstractNumId w:val="6"/>
  </w:num>
  <w:num w:numId="6" w16cid:durableId="1529028901">
    <w:abstractNumId w:val="5"/>
  </w:num>
  <w:num w:numId="7" w16cid:durableId="215776972">
    <w:abstractNumId w:val="4"/>
  </w:num>
  <w:num w:numId="8" w16cid:durableId="1730811285">
    <w:abstractNumId w:val="0"/>
  </w:num>
  <w:num w:numId="9" w16cid:durableId="1404645893">
    <w:abstractNumId w:val="3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66640347">
    <w:abstractNumId w:val="2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rley Jack">
    <w15:presenceInfo w15:providerId="AD" w15:userId="S::morley.jack@gyansys.com::a2b34b94-571c-4894-96a1-c6d3ee56a5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7F"/>
    <w:rsid w:val="00002B4C"/>
    <w:rsid w:val="00002DF6"/>
    <w:rsid w:val="00003C9E"/>
    <w:rsid w:val="0000572A"/>
    <w:rsid w:val="00005935"/>
    <w:rsid w:val="000061D8"/>
    <w:rsid w:val="00012BD0"/>
    <w:rsid w:val="00014252"/>
    <w:rsid w:val="00014B2D"/>
    <w:rsid w:val="00014B9B"/>
    <w:rsid w:val="00014F1C"/>
    <w:rsid w:val="00016440"/>
    <w:rsid w:val="00017894"/>
    <w:rsid w:val="0002080E"/>
    <w:rsid w:val="000210B3"/>
    <w:rsid w:val="000216D6"/>
    <w:rsid w:val="000218D7"/>
    <w:rsid w:val="00023481"/>
    <w:rsid w:val="00024AB6"/>
    <w:rsid w:val="00024B9B"/>
    <w:rsid w:val="00026D2D"/>
    <w:rsid w:val="0002742B"/>
    <w:rsid w:val="00033001"/>
    <w:rsid w:val="000331D3"/>
    <w:rsid w:val="000352E1"/>
    <w:rsid w:val="00035AFE"/>
    <w:rsid w:val="000376F0"/>
    <w:rsid w:val="00040B49"/>
    <w:rsid w:val="00041724"/>
    <w:rsid w:val="000465DF"/>
    <w:rsid w:val="00046B6D"/>
    <w:rsid w:val="00046FA5"/>
    <w:rsid w:val="00051894"/>
    <w:rsid w:val="000532E9"/>
    <w:rsid w:val="0005499B"/>
    <w:rsid w:val="0005773B"/>
    <w:rsid w:val="00061901"/>
    <w:rsid w:val="000627B9"/>
    <w:rsid w:val="000628E2"/>
    <w:rsid w:val="00062934"/>
    <w:rsid w:val="00063683"/>
    <w:rsid w:val="000636E0"/>
    <w:rsid w:val="000644BD"/>
    <w:rsid w:val="00066412"/>
    <w:rsid w:val="000674DC"/>
    <w:rsid w:val="00067C22"/>
    <w:rsid w:val="0007145C"/>
    <w:rsid w:val="00071E04"/>
    <w:rsid w:val="00072AE5"/>
    <w:rsid w:val="00074DD8"/>
    <w:rsid w:val="00075B6D"/>
    <w:rsid w:val="00077E01"/>
    <w:rsid w:val="000800E3"/>
    <w:rsid w:val="000809C3"/>
    <w:rsid w:val="00082970"/>
    <w:rsid w:val="00082E34"/>
    <w:rsid w:val="0008423C"/>
    <w:rsid w:val="00086D41"/>
    <w:rsid w:val="0008789A"/>
    <w:rsid w:val="0009270A"/>
    <w:rsid w:val="0009376C"/>
    <w:rsid w:val="00093B26"/>
    <w:rsid w:val="00094FE2"/>
    <w:rsid w:val="00095C10"/>
    <w:rsid w:val="00096CFC"/>
    <w:rsid w:val="000A00C0"/>
    <w:rsid w:val="000A10EE"/>
    <w:rsid w:val="000A18BE"/>
    <w:rsid w:val="000A1A22"/>
    <w:rsid w:val="000A1C80"/>
    <w:rsid w:val="000A1DAC"/>
    <w:rsid w:val="000A1EAA"/>
    <w:rsid w:val="000A2F45"/>
    <w:rsid w:val="000A35B5"/>
    <w:rsid w:val="000A4B65"/>
    <w:rsid w:val="000A5620"/>
    <w:rsid w:val="000A5A94"/>
    <w:rsid w:val="000A65E8"/>
    <w:rsid w:val="000A6914"/>
    <w:rsid w:val="000B07CE"/>
    <w:rsid w:val="000B2248"/>
    <w:rsid w:val="000B3390"/>
    <w:rsid w:val="000B3970"/>
    <w:rsid w:val="000B505B"/>
    <w:rsid w:val="000B660F"/>
    <w:rsid w:val="000B6991"/>
    <w:rsid w:val="000B7B8C"/>
    <w:rsid w:val="000B7CE8"/>
    <w:rsid w:val="000C01F6"/>
    <w:rsid w:val="000C09FF"/>
    <w:rsid w:val="000C2C5D"/>
    <w:rsid w:val="000C3075"/>
    <w:rsid w:val="000C554B"/>
    <w:rsid w:val="000D06DF"/>
    <w:rsid w:val="000D1869"/>
    <w:rsid w:val="000D2970"/>
    <w:rsid w:val="000D7FBC"/>
    <w:rsid w:val="000E06F2"/>
    <w:rsid w:val="000E0BD8"/>
    <w:rsid w:val="000E0E47"/>
    <w:rsid w:val="000E2AAD"/>
    <w:rsid w:val="000E33BB"/>
    <w:rsid w:val="000E3F13"/>
    <w:rsid w:val="000F0063"/>
    <w:rsid w:val="000F0FF9"/>
    <w:rsid w:val="000F26AB"/>
    <w:rsid w:val="000F3CD4"/>
    <w:rsid w:val="000F5975"/>
    <w:rsid w:val="000F5F2F"/>
    <w:rsid w:val="000F6C83"/>
    <w:rsid w:val="00100176"/>
    <w:rsid w:val="001033EA"/>
    <w:rsid w:val="00103421"/>
    <w:rsid w:val="0010486A"/>
    <w:rsid w:val="001056F4"/>
    <w:rsid w:val="00105B13"/>
    <w:rsid w:val="0011011D"/>
    <w:rsid w:val="001114A8"/>
    <w:rsid w:val="0011337F"/>
    <w:rsid w:val="0011531E"/>
    <w:rsid w:val="001157B8"/>
    <w:rsid w:val="00117BB9"/>
    <w:rsid w:val="00117C8A"/>
    <w:rsid w:val="001207B3"/>
    <w:rsid w:val="00121097"/>
    <w:rsid w:val="001217DA"/>
    <w:rsid w:val="001220B5"/>
    <w:rsid w:val="00122847"/>
    <w:rsid w:val="00123A01"/>
    <w:rsid w:val="001261C8"/>
    <w:rsid w:val="0012711D"/>
    <w:rsid w:val="00131C2B"/>
    <w:rsid w:val="0013550A"/>
    <w:rsid w:val="00140A27"/>
    <w:rsid w:val="00140ACD"/>
    <w:rsid w:val="00141F68"/>
    <w:rsid w:val="00143DD6"/>
    <w:rsid w:val="00146E27"/>
    <w:rsid w:val="00152D8C"/>
    <w:rsid w:val="00153B69"/>
    <w:rsid w:val="00154C00"/>
    <w:rsid w:val="0015649A"/>
    <w:rsid w:val="0015755B"/>
    <w:rsid w:val="00157B08"/>
    <w:rsid w:val="00160BC1"/>
    <w:rsid w:val="00163AD7"/>
    <w:rsid w:val="00165188"/>
    <w:rsid w:val="001668F2"/>
    <w:rsid w:val="00166BE9"/>
    <w:rsid w:val="00167BC9"/>
    <w:rsid w:val="00167D83"/>
    <w:rsid w:val="0017159E"/>
    <w:rsid w:val="00173C68"/>
    <w:rsid w:val="00175143"/>
    <w:rsid w:val="00175CA9"/>
    <w:rsid w:val="00177998"/>
    <w:rsid w:val="00181563"/>
    <w:rsid w:val="00182A18"/>
    <w:rsid w:val="0018311E"/>
    <w:rsid w:val="001845F5"/>
    <w:rsid w:val="00187A09"/>
    <w:rsid w:val="00192265"/>
    <w:rsid w:val="00192F90"/>
    <w:rsid w:val="001933DA"/>
    <w:rsid w:val="001949CB"/>
    <w:rsid w:val="001969DF"/>
    <w:rsid w:val="001A2B34"/>
    <w:rsid w:val="001A38D4"/>
    <w:rsid w:val="001A57DE"/>
    <w:rsid w:val="001B0A57"/>
    <w:rsid w:val="001B0A7F"/>
    <w:rsid w:val="001B0FC6"/>
    <w:rsid w:val="001B62CD"/>
    <w:rsid w:val="001B78CC"/>
    <w:rsid w:val="001C16FA"/>
    <w:rsid w:val="001C2FB6"/>
    <w:rsid w:val="001C3096"/>
    <w:rsid w:val="001C36EC"/>
    <w:rsid w:val="001C4B78"/>
    <w:rsid w:val="001C55B5"/>
    <w:rsid w:val="001C773A"/>
    <w:rsid w:val="001D1C43"/>
    <w:rsid w:val="001D3122"/>
    <w:rsid w:val="001D4982"/>
    <w:rsid w:val="001D6315"/>
    <w:rsid w:val="001D65F8"/>
    <w:rsid w:val="001D7860"/>
    <w:rsid w:val="001E24B5"/>
    <w:rsid w:val="001E28C9"/>
    <w:rsid w:val="001E3D54"/>
    <w:rsid w:val="001E4123"/>
    <w:rsid w:val="001E4F02"/>
    <w:rsid w:val="001E5626"/>
    <w:rsid w:val="001E6E86"/>
    <w:rsid w:val="001F60C3"/>
    <w:rsid w:val="002012E3"/>
    <w:rsid w:val="00201868"/>
    <w:rsid w:val="002018FA"/>
    <w:rsid w:val="002047F3"/>
    <w:rsid w:val="00207954"/>
    <w:rsid w:val="00207AF0"/>
    <w:rsid w:val="002101DD"/>
    <w:rsid w:val="0021172C"/>
    <w:rsid w:val="002122E0"/>
    <w:rsid w:val="00212A34"/>
    <w:rsid w:val="00213598"/>
    <w:rsid w:val="0021495D"/>
    <w:rsid w:val="00215B59"/>
    <w:rsid w:val="00216C85"/>
    <w:rsid w:val="002172DD"/>
    <w:rsid w:val="00217B09"/>
    <w:rsid w:val="00221DFD"/>
    <w:rsid w:val="00226F3D"/>
    <w:rsid w:val="0023044F"/>
    <w:rsid w:val="002308B2"/>
    <w:rsid w:val="00230A8A"/>
    <w:rsid w:val="00230E4A"/>
    <w:rsid w:val="00233A6B"/>
    <w:rsid w:val="002413C5"/>
    <w:rsid w:val="00246E39"/>
    <w:rsid w:val="00247716"/>
    <w:rsid w:val="00247A85"/>
    <w:rsid w:val="002522CD"/>
    <w:rsid w:val="00252C0B"/>
    <w:rsid w:val="00260BE1"/>
    <w:rsid w:val="002630F8"/>
    <w:rsid w:val="00264BFB"/>
    <w:rsid w:val="0026538C"/>
    <w:rsid w:val="00266D5D"/>
    <w:rsid w:val="002675CE"/>
    <w:rsid w:val="00267DBF"/>
    <w:rsid w:val="002700C7"/>
    <w:rsid w:val="00271382"/>
    <w:rsid w:val="00271917"/>
    <w:rsid w:val="002741CA"/>
    <w:rsid w:val="00277F7E"/>
    <w:rsid w:val="002806DC"/>
    <w:rsid w:val="00282F07"/>
    <w:rsid w:val="00285EE5"/>
    <w:rsid w:val="00286137"/>
    <w:rsid w:val="0028679B"/>
    <w:rsid w:val="00290AED"/>
    <w:rsid w:val="002951CD"/>
    <w:rsid w:val="00295252"/>
    <w:rsid w:val="002960E6"/>
    <w:rsid w:val="00296E16"/>
    <w:rsid w:val="00296FAF"/>
    <w:rsid w:val="002A07A5"/>
    <w:rsid w:val="002A09E2"/>
    <w:rsid w:val="002A0E30"/>
    <w:rsid w:val="002A41C2"/>
    <w:rsid w:val="002A58DD"/>
    <w:rsid w:val="002A5BF7"/>
    <w:rsid w:val="002A7823"/>
    <w:rsid w:val="002B0009"/>
    <w:rsid w:val="002B0158"/>
    <w:rsid w:val="002B3C13"/>
    <w:rsid w:val="002B5F56"/>
    <w:rsid w:val="002B6D8F"/>
    <w:rsid w:val="002C546B"/>
    <w:rsid w:val="002C69F8"/>
    <w:rsid w:val="002D0F83"/>
    <w:rsid w:val="002D1A65"/>
    <w:rsid w:val="002D4195"/>
    <w:rsid w:val="002E119C"/>
    <w:rsid w:val="002E2DE9"/>
    <w:rsid w:val="002E4FCF"/>
    <w:rsid w:val="002E5420"/>
    <w:rsid w:val="002E6FD9"/>
    <w:rsid w:val="002E7DD0"/>
    <w:rsid w:val="002F36BA"/>
    <w:rsid w:val="002F7995"/>
    <w:rsid w:val="0030014D"/>
    <w:rsid w:val="00303C26"/>
    <w:rsid w:val="00303EA7"/>
    <w:rsid w:val="00304643"/>
    <w:rsid w:val="00305B68"/>
    <w:rsid w:val="00305E00"/>
    <w:rsid w:val="003135B2"/>
    <w:rsid w:val="003162C9"/>
    <w:rsid w:val="003208F0"/>
    <w:rsid w:val="00322011"/>
    <w:rsid w:val="0032377E"/>
    <w:rsid w:val="00323EEF"/>
    <w:rsid w:val="00324634"/>
    <w:rsid w:val="00324C7B"/>
    <w:rsid w:val="003257B9"/>
    <w:rsid w:val="00326097"/>
    <w:rsid w:val="003271E2"/>
    <w:rsid w:val="003278FB"/>
    <w:rsid w:val="003329FC"/>
    <w:rsid w:val="00333532"/>
    <w:rsid w:val="00333D6A"/>
    <w:rsid w:val="00334D87"/>
    <w:rsid w:val="00335208"/>
    <w:rsid w:val="00335661"/>
    <w:rsid w:val="00335D5A"/>
    <w:rsid w:val="0034126F"/>
    <w:rsid w:val="003427A3"/>
    <w:rsid w:val="00343D62"/>
    <w:rsid w:val="00344D85"/>
    <w:rsid w:val="00345200"/>
    <w:rsid w:val="0035057D"/>
    <w:rsid w:val="00350FD1"/>
    <w:rsid w:val="003532CB"/>
    <w:rsid w:val="00354218"/>
    <w:rsid w:val="00354EE7"/>
    <w:rsid w:val="00355AE7"/>
    <w:rsid w:val="00356859"/>
    <w:rsid w:val="00357032"/>
    <w:rsid w:val="00357960"/>
    <w:rsid w:val="003602E9"/>
    <w:rsid w:val="0036123C"/>
    <w:rsid w:val="00363D24"/>
    <w:rsid w:val="00365DA4"/>
    <w:rsid w:val="0036637B"/>
    <w:rsid w:val="003703C0"/>
    <w:rsid w:val="003708DD"/>
    <w:rsid w:val="003726E6"/>
    <w:rsid w:val="003731E6"/>
    <w:rsid w:val="00374019"/>
    <w:rsid w:val="00374304"/>
    <w:rsid w:val="003751C5"/>
    <w:rsid w:val="00380E67"/>
    <w:rsid w:val="00383DC4"/>
    <w:rsid w:val="0038410A"/>
    <w:rsid w:val="0038483C"/>
    <w:rsid w:val="00384B42"/>
    <w:rsid w:val="00384BDD"/>
    <w:rsid w:val="00384CCD"/>
    <w:rsid w:val="0038503E"/>
    <w:rsid w:val="00386004"/>
    <w:rsid w:val="003867A1"/>
    <w:rsid w:val="0039052F"/>
    <w:rsid w:val="00390719"/>
    <w:rsid w:val="00392679"/>
    <w:rsid w:val="00392B87"/>
    <w:rsid w:val="003941FC"/>
    <w:rsid w:val="0039478A"/>
    <w:rsid w:val="0039514C"/>
    <w:rsid w:val="003952FF"/>
    <w:rsid w:val="00397E2A"/>
    <w:rsid w:val="003A2D17"/>
    <w:rsid w:val="003A3236"/>
    <w:rsid w:val="003A41E4"/>
    <w:rsid w:val="003A4DD6"/>
    <w:rsid w:val="003A59E2"/>
    <w:rsid w:val="003A70D3"/>
    <w:rsid w:val="003A73E9"/>
    <w:rsid w:val="003B006B"/>
    <w:rsid w:val="003B2B63"/>
    <w:rsid w:val="003B4C3B"/>
    <w:rsid w:val="003C0F31"/>
    <w:rsid w:val="003C29D0"/>
    <w:rsid w:val="003C3C6A"/>
    <w:rsid w:val="003C5A98"/>
    <w:rsid w:val="003C727B"/>
    <w:rsid w:val="003D0B5F"/>
    <w:rsid w:val="003D0F7A"/>
    <w:rsid w:val="003D163B"/>
    <w:rsid w:val="003D1C82"/>
    <w:rsid w:val="003D33F0"/>
    <w:rsid w:val="003D3905"/>
    <w:rsid w:val="003D392D"/>
    <w:rsid w:val="003E26FF"/>
    <w:rsid w:val="003E3A18"/>
    <w:rsid w:val="003E5113"/>
    <w:rsid w:val="003F1A28"/>
    <w:rsid w:val="003F1BE3"/>
    <w:rsid w:val="003F283C"/>
    <w:rsid w:val="003F31F1"/>
    <w:rsid w:val="00400729"/>
    <w:rsid w:val="004027CD"/>
    <w:rsid w:val="004036B0"/>
    <w:rsid w:val="00406CAA"/>
    <w:rsid w:val="004139D6"/>
    <w:rsid w:val="00415AF7"/>
    <w:rsid w:val="00416B65"/>
    <w:rsid w:val="00422F0C"/>
    <w:rsid w:val="00423142"/>
    <w:rsid w:val="00425AF9"/>
    <w:rsid w:val="0042698A"/>
    <w:rsid w:val="00427A16"/>
    <w:rsid w:val="00427AA0"/>
    <w:rsid w:val="0043039C"/>
    <w:rsid w:val="004340AF"/>
    <w:rsid w:val="00435121"/>
    <w:rsid w:val="00435310"/>
    <w:rsid w:val="004367AC"/>
    <w:rsid w:val="00436968"/>
    <w:rsid w:val="00437449"/>
    <w:rsid w:val="0043790F"/>
    <w:rsid w:val="00437CD1"/>
    <w:rsid w:val="00437F6F"/>
    <w:rsid w:val="0044148C"/>
    <w:rsid w:val="00442B28"/>
    <w:rsid w:val="00442CCC"/>
    <w:rsid w:val="00445985"/>
    <w:rsid w:val="0044724E"/>
    <w:rsid w:val="0044756D"/>
    <w:rsid w:val="0044764F"/>
    <w:rsid w:val="00447DF8"/>
    <w:rsid w:val="00450368"/>
    <w:rsid w:val="004545F3"/>
    <w:rsid w:val="004577E0"/>
    <w:rsid w:val="00457905"/>
    <w:rsid w:val="00460528"/>
    <w:rsid w:val="004607A0"/>
    <w:rsid w:val="00462162"/>
    <w:rsid w:val="00463253"/>
    <w:rsid w:val="00463487"/>
    <w:rsid w:val="004634E0"/>
    <w:rsid w:val="00465579"/>
    <w:rsid w:val="004708CA"/>
    <w:rsid w:val="00471D82"/>
    <w:rsid w:val="00471F18"/>
    <w:rsid w:val="00473BA9"/>
    <w:rsid w:val="00474AD2"/>
    <w:rsid w:val="00474D6A"/>
    <w:rsid w:val="00475AFE"/>
    <w:rsid w:val="00476953"/>
    <w:rsid w:val="004834E4"/>
    <w:rsid w:val="00490213"/>
    <w:rsid w:val="0049485A"/>
    <w:rsid w:val="00495453"/>
    <w:rsid w:val="004A04F1"/>
    <w:rsid w:val="004A173E"/>
    <w:rsid w:val="004A5598"/>
    <w:rsid w:val="004A703E"/>
    <w:rsid w:val="004A7E37"/>
    <w:rsid w:val="004B18F3"/>
    <w:rsid w:val="004B1D61"/>
    <w:rsid w:val="004B34B5"/>
    <w:rsid w:val="004B375B"/>
    <w:rsid w:val="004B5152"/>
    <w:rsid w:val="004B6A3A"/>
    <w:rsid w:val="004C4C68"/>
    <w:rsid w:val="004C69F7"/>
    <w:rsid w:val="004C7A97"/>
    <w:rsid w:val="004D0668"/>
    <w:rsid w:val="004D14CC"/>
    <w:rsid w:val="004D272F"/>
    <w:rsid w:val="004D660C"/>
    <w:rsid w:val="004D7283"/>
    <w:rsid w:val="004E0FC5"/>
    <w:rsid w:val="004E10FE"/>
    <w:rsid w:val="004E2250"/>
    <w:rsid w:val="004E2641"/>
    <w:rsid w:val="004E2E53"/>
    <w:rsid w:val="004E2FD2"/>
    <w:rsid w:val="004E50C2"/>
    <w:rsid w:val="004E639E"/>
    <w:rsid w:val="004F13BD"/>
    <w:rsid w:val="004F2236"/>
    <w:rsid w:val="004F2F2B"/>
    <w:rsid w:val="004F6B4D"/>
    <w:rsid w:val="004F71DD"/>
    <w:rsid w:val="004F7624"/>
    <w:rsid w:val="00501E56"/>
    <w:rsid w:val="00502743"/>
    <w:rsid w:val="00503F5C"/>
    <w:rsid w:val="00504242"/>
    <w:rsid w:val="00510AF9"/>
    <w:rsid w:val="00516169"/>
    <w:rsid w:val="00516236"/>
    <w:rsid w:val="005176BF"/>
    <w:rsid w:val="005176FC"/>
    <w:rsid w:val="00520663"/>
    <w:rsid w:val="00525296"/>
    <w:rsid w:val="0052662F"/>
    <w:rsid w:val="00526AEC"/>
    <w:rsid w:val="005316BF"/>
    <w:rsid w:val="00531804"/>
    <w:rsid w:val="00531A46"/>
    <w:rsid w:val="00531AEA"/>
    <w:rsid w:val="005340E1"/>
    <w:rsid w:val="00534C87"/>
    <w:rsid w:val="00535811"/>
    <w:rsid w:val="00536753"/>
    <w:rsid w:val="00541151"/>
    <w:rsid w:val="00542533"/>
    <w:rsid w:val="00542CBE"/>
    <w:rsid w:val="00542F4B"/>
    <w:rsid w:val="005449B3"/>
    <w:rsid w:val="00545A26"/>
    <w:rsid w:val="005463AA"/>
    <w:rsid w:val="00547183"/>
    <w:rsid w:val="00550713"/>
    <w:rsid w:val="00552938"/>
    <w:rsid w:val="00554359"/>
    <w:rsid w:val="005551B8"/>
    <w:rsid w:val="00557A0C"/>
    <w:rsid w:val="00563167"/>
    <w:rsid w:val="0056329E"/>
    <w:rsid w:val="005642BB"/>
    <w:rsid w:val="0056527E"/>
    <w:rsid w:val="005652FE"/>
    <w:rsid w:val="00565C97"/>
    <w:rsid w:val="005720CA"/>
    <w:rsid w:val="00573EAE"/>
    <w:rsid w:val="0058069B"/>
    <w:rsid w:val="005816F1"/>
    <w:rsid w:val="005819DA"/>
    <w:rsid w:val="00582490"/>
    <w:rsid w:val="005838C9"/>
    <w:rsid w:val="00584B68"/>
    <w:rsid w:val="00584D13"/>
    <w:rsid w:val="00585FAB"/>
    <w:rsid w:val="005902BF"/>
    <w:rsid w:val="00590F7A"/>
    <w:rsid w:val="00591C0C"/>
    <w:rsid w:val="005951E0"/>
    <w:rsid w:val="005967FF"/>
    <w:rsid w:val="00597233"/>
    <w:rsid w:val="005A0EF8"/>
    <w:rsid w:val="005A474E"/>
    <w:rsid w:val="005A6DD2"/>
    <w:rsid w:val="005A6F59"/>
    <w:rsid w:val="005A7BB4"/>
    <w:rsid w:val="005B4F6E"/>
    <w:rsid w:val="005B6327"/>
    <w:rsid w:val="005B6524"/>
    <w:rsid w:val="005B7E50"/>
    <w:rsid w:val="005C1A5C"/>
    <w:rsid w:val="005C2BBB"/>
    <w:rsid w:val="005C4ADB"/>
    <w:rsid w:val="005C5DC8"/>
    <w:rsid w:val="005D129F"/>
    <w:rsid w:val="005D1AE5"/>
    <w:rsid w:val="005D3B4D"/>
    <w:rsid w:val="005D4230"/>
    <w:rsid w:val="005D5573"/>
    <w:rsid w:val="005E1336"/>
    <w:rsid w:val="005E135F"/>
    <w:rsid w:val="005E28C0"/>
    <w:rsid w:val="005E329A"/>
    <w:rsid w:val="005E5FBB"/>
    <w:rsid w:val="005E796A"/>
    <w:rsid w:val="005F1428"/>
    <w:rsid w:val="005F25E3"/>
    <w:rsid w:val="005F2C41"/>
    <w:rsid w:val="005F3848"/>
    <w:rsid w:val="005F4860"/>
    <w:rsid w:val="005F7A5A"/>
    <w:rsid w:val="006002A8"/>
    <w:rsid w:val="006010A5"/>
    <w:rsid w:val="0060162F"/>
    <w:rsid w:val="006019FA"/>
    <w:rsid w:val="006020C1"/>
    <w:rsid w:val="00603B74"/>
    <w:rsid w:val="00603C68"/>
    <w:rsid w:val="00604F83"/>
    <w:rsid w:val="00606F37"/>
    <w:rsid w:val="006120B7"/>
    <w:rsid w:val="0061386C"/>
    <w:rsid w:val="00613926"/>
    <w:rsid w:val="0061507A"/>
    <w:rsid w:val="00621D23"/>
    <w:rsid w:val="00622484"/>
    <w:rsid w:val="00622A82"/>
    <w:rsid w:val="00622E81"/>
    <w:rsid w:val="006236A4"/>
    <w:rsid w:val="006243AD"/>
    <w:rsid w:val="00627AD8"/>
    <w:rsid w:val="00630A8D"/>
    <w:rsid w:val="00630C52"/>
    <w:rsid w:val="0063142C"/>
    <w:rsid w:val="0063215B"/>
    <w:rsid w:val="0063243C"/>
    <w:rsid w:val="00632C17"/>
    <w:rsid w:val="00635E39"/>
    <w:rsid w:val="00636FD8"/>
    <w:rsid w:val="00640628"/>
    <w:rsid w:val="006413AA"/>
    <w:rsid w:val="006416B8"/>
    <w:rsid w:val="00642CAD"/>
    <w:rsid w:val="006435B2"/>
    <w:rsid w:val="00645302"/>
    <w:rsid w:val="006530AD"/>
    <w:rsid w:val="0065329D"/>
    <w:rsid w:val="00653957"/>
    <w:rsid w:val="00655020"/>
    <w:rsid w:val="006623B1"/>
    <w:rsid w:val="00665FE2"/>
    <w:rsid w:val="00674002"/>
    <w:rsid w:val="00680103"/>
    <w:rsid w:val="00682865"/>
    <w:rsid w:val="006828DE"/>
    <w:rsid w:val="00682AD8"/>
    <w:rsid w:val="00683058"/>
    <w:rsid w:val="0068352B"/>
    <w:rsid w:val="00685C3F"/>
    <w:rsid w:val="006863AD"/>
    <w:rsid w:val="00686ED7"/>
    <w:rsid w:val="00687D7B"/>
    <w:rsid w:val="00690679"/>
    <w:rsid w:val="0069384B"/>
    <w:rsid w:val="00693C66"/>
    <w:rsid w:val="006A0CF5"/>
    <w:rsid w:val="006A2E8D"/>
    <w:rsid w:val="006A4696"/>
    <w:rsid w:val="006A4E6C"/>
    <w:rsid w:val="006A5A8F"/>
    <w:rsid w:val="006A5B9F"/>
    <w:rsid w:val="006A5D9B"/>
    <w:rsid w:val="006B03A9"/>
    <w:rsid w:val="006B0AED"/>
    <w:rsid w:val="006B3F69"/>
    <w:rsid w:val="006B713D"/>
    <w:rsid w:val="006B79CB"/>
    <w:rsid w:val="006C14EC"/>
    <w:rsid w:val="006C25A6"/>
    <w:rsid w:val="006C2B7A"/>
    <w:rsid w:val="006C33BE"/>
    <w:rsid w:val="006C37C5"/>
    <w:rsid w:val="006C4DAE"/>
    <w:rsid w:val="006C54F1"/>
    <w:rsid w:val="006C56D9"/>
    <w:rsid w:val="006C6677"/>
    <w:rsid w:val="006C75BD"/>
    <w:rsid w:val="006D00C4"/>
    <w:rsid w:val="006D27D5"/>
    <w:rsid w:val="006D3AE5"/>
    <w:rsid w:val="006D43AA"/>
    <w:rsid w:val="006D7080"/>
    <w:rsid w:val="006D729F"/>
    <w:rsid w:val="006E2518"/>
    <w:rsid w:val="006E290E"/>
    <w:rsid w:val="006E35AE"/>
    <w:rsid w:val="006E46F2"/>
    <w:rsid w:val="006E4EBC"/>
    <w:rsid w:val="006E5995"/>
    <w:rsid w:val="006E5FA4"/>
    <w:rsid w:val="006E78D2"/>
    <w:rsid w:val="006E7B26"/>
    <w:rsid w:val="006F34EC"/>
    <w:rsid w:val="006F5036"/>
    <w:rsid w:val="006F6A33"/>
    <w:rsid w:val="00700E58"/>
    <w:rsid w:val="00701E44"/>
    <w:rsid w:val="007032C8"/>
    <w:rsid w:val="00705EAD"/>
    <w:rsid w:val="00710A7B"/>
    <w:rsid w:val="00712700"/>
    <w:rsid w:val="00714AF3"/>
    <w:rsid w:val="00717730"/>
    <w:rsid w:val="00720207"/>
    <w:rsid w:val="00721445"/>
    <w:rsid w:val="00721EA6"/>
    <w:rsid w:val="00723B62"/>
    <w:rsid w:val="007246E9"/>
    <w:rsid w:val="007258F9"/>
    <w:rsid w:val="007268D5"/>
    <w:rsid w:val="00730F46"/>
    <w:rsid w:val="007319EB"/>
    <w:rsid w:val="00734426"/>
    <w:rsid w:val="0073557D"/>
    <w:rsid w:val="00736342"/>
    <w:rsid w:val="0073750D"/>
    <w:rsid w:val="00741B8A"/>
    <w:rsid w:val="00741CC9"/>
    <w:rsid w:val="00742C7A"/>
    <w:rsid w:val="00743148"/>
    <w:rsid w:val="00743226"/>
    <w:rsid w:val="007437DD"/>
    <w:rsid w:val="00745808"/>
    <w:rsid w:val="00750269"/>
    <w:rsid w:val="00750C7B"/>
    <w:rsid w:val="0075174F"/>
    <w:rsid w:val="00753CE6"/>
    <w:rsid w:val="00754ED2"/>
    <w:rsid w:val="00757900"/>
    <w:rsid w:val="00762B9C"/>
    <w:rsid w:val="007636D1"/>
    <w:rsid w:val="00764173"/>
    <w:rsid w:val="007642C8"/>
    <w:rsid w:val="00764C88"/>
    <w:rsid w:val="0076585E"/>
    <w:rsid w:val="00765B6A"/>
    <w:rsid w:val="0076627A"/>
    <w:rsid w:val="0076631D"/>
    <w:rsid w:val="0076641A"/>
    <w:rsid w:val="0077231C"/>
    <w:rsid w:val="00773134"/>
    <w:rsid w:val="00773486"/>
    <w:rsid w:val="00774FA4"/>
    <w:rsid w:val="00777724"/>
    <w:rsid w:val="0078147C"/>
    <w:rsid w:val="00782BCD"/>
    <w:rsid w:val="00785600"/>
    <w:rsid w:val="00787E67"/>
    <w:rsid w:val="00795A15"/>
    <w:rsid w:val="00797971"/>
    <w:rsid w:val="007A4F14"/>
    <w:rsid w:val="007A74D8"/>
    <w:rsid w:val="007A7CCD"/>
    <w:rsid w:val="007B20B1"/>
    <w:rsid w:val="007B625F"/>
    <w:rsid w:val="007B6D36"/>
    <w:rsid w:val="007B6EDB"/>
    <w:rsid w:val="007B721A"/>
    <w:rsid w:val="007B76BA"/>
    <w:rsid w:val="007B7743"/>
    <w:rsid w:val="007C0117"/>
    <w:rsid w:val="007C0EB3"/>
    <w:rsid w:val="007C1E0B"/>
    <w:rsid w:val="007C1E72"/>
    <w:rsid w:val="007C27F6"/>
    <w:rsid w:val="007C2E3D"/>
    <w:rsid w:val="007C4D20"/>
    <w:rsid w:val="007C6276"/>
    <w:rsid w:val="007D136E"/>
    <w:rsid w:val="007D28C7"/>
    <w:rsid w:val="007D5D62"/>
    <w:rsid w:val="007D663C"/>
    <w:rsid w:val="007D7CF9"/>
    <w:rsid w:val="007D7FEE"/>
    <w:rsid w:val="007E4C1E"/>
    <w:rsid w:val="007E7022"/>
    <w:rsid w:val="007E72E2"/>
    <w:rsid w:val="007E7CF2"/>
    <w:rsid w:val="007F0D4B"/>
    <w:rsid w:val="007F2B66"/>
    <w:rsid w:val="007F5E0A"/>
    <w:rsid w:val="007F60BC"/>
    <w:rsid w:val="00801155"/>
    <w:rsid w:val="00801FA1"/>
    <w:rsid w:val="00803FF4"/>
    <w:rsid w:val="00804D1D"/>
    <w:rsid w:val="00805146"/>
    <w:rsid w:val="00806B66"/>
    <w:rsid w:val="00807406"/>
    <w:rsid w:val="008079D8"/>
    <w:rsid w:val="0081259E"/>
    <w:rsid w:val="00816CD9"/>
    <w:rsid w:val="00820F37"/>
    <w:rsid w:val="00821C5F"/>
    <w:rsid w:val="00825029"/>
    <w:rsid w:val="00826440"/>
    <w:rsid w:val="0083086A"/>
    <w:rsid w:val="00830FA7"/>
    <w:rsid w:val="00831B92"/>
    <w:rsid w:val="00831D68"/>
    <w:rsid w:val="00831FC2"/>
    <w:rsid w:val="00832D1E"/>
    <w:rsid w:val="00836508"/>
    <w:rsid w:val="00837BBF"/>
    <w:rsid w:val="008403DB"/>
    <w:rsid w:val="008404E4"/>
    <w:rsid w:val="00842421"/>
    <w:rsid w:val="00844918"/>
    <w:rsid w:val="00844BE1"/>
    <w:rsid w:val="00845478"/>
    <w:rsid w:val="008455B6"/>
    <w:rsid w:val="0084605A"/>
    <w:rsid w:val="0084606B"/>
    <w:rsid w:val="00846541"/>
    <w:rsid w:val="008522FA"/>
    <w:rsid w:val="00852DE6"/>
    <w:rsid w:val="00855340"/>
    <w:rsid w:val="00855352"/>
    <w:rsid w:val="008560CD"/>
    <w:rsid w:val="00857819"/>
    <w:rsid w:val="0086273D"/>
    <w:rsid w:val="008646DE"/>
    <w:rsid w:val="00867348"/>
    <w:rsid w:val="00867910"/>
    <w:rsid w:val="00871198"/>
    <w:rsid w:val="0087690F"/>
    <w:rsid w:val="00877643"/>
    <w:rsid w:val="008805AA"/>
    <w:rsid w:val="00882521"/>
    <w:rsid w:val="008828A6"/>
    <w:rsid w:val="008853C5"/>
    <w:rsid w:val="00886657"/>
    <w:rsid w:val="00886C90"/>
    <w:rsid w:val="00891586"/>
    <w:rsid w:val="008929FE"/>
    <w:rsid w:val="00892C81"/>
    <w:rsid w:val="00894F5A"/>
    <w:rsid w:val="00897421"/>
    <w:rsid w:val="008975A1"/>
    <w:rsid w:val="008A0474"/>
    <w:rsid w:val="008A14D9"/>
    <w:rsid w:val="008A1853"/>
    <w:rsid w:val="008A18DB"/>
    <w:rsid w:val="008A5FDD"/>
    <w:rsid w:val="008A692F"/>
    <w:rsid w:val="008B0A58"/>
    <w:rsid w:val="008B789F"/>
    <w:rsid w:val="008C78E3"/>
    <w:rsid w:val="008E56EC"/>
    <w:rsid w:val="008E58A5"/>
    <w:rsid w:val="008E5C0B"/>
    <w:rsid w:val="008E722F"/>
    <w:rsid w:val="008F069A"/>
    <w:rsid w:val="008F0EBD"/>
    <w:rsid w:val="008F14D7"/>
    <w:rsid w:val="008F1E7C"/>
    <w:rsid w:val="008F400C"/>
    <w:rsid w:val="008F5F80"/>
    <w:rsid w:val="008F654A"/>
    <w:rsid w:val="008F6CC6"/>
    <w:rsid w:val="008F7C99"/>
    <w:rsid w:val="00900F8B"/>
    <w:rsid w:val="00904376"/>
    <w:rsid w:val="009056D4"/>
    <w:rsid w:val="009076BE"/>
    <w:rsid w:val="00907D02"/>
    <w:rsid w:val="009100F7"/>
    <w:rsid w:val="009106E7"/>
    <w:rsid w:val="009112E6"/>
    <w:rsid w:val="00912C10"/>
    <w:rsid w:val="00922116"/>
    <w:rsid w:val="009222AE"/>
    <w:rsid w:val="0092431E"/>
    <w:rsid w:val="0092676A"/>
    <w:rsid w:val="00926AB1"/>
    <w:rsid w:val="00930182"/>
    <w:rsid w:val="00931C78"/>
    <w:rsid w:val="009351D9"/>
    <w:rsid w:val="00935A93"/>
    <w:rsid w:val="00940F28"/>
    <w:rsid w:val="00941DFD"/>
    <w:rsid w:val="00943927"/>
    <w:rsid w:val="00946325"/>
    <w:rsid w:val="00947DE5"/>
    <w:rsid w:val="00951804"/>
    <w:rsid w:val="009520F1"/>
    <w:rsid w:val="00952DF5"/>
    <w:rsid w:val="00953220"/>
    <w:rsid w:val="00953799"/>
    <w:rsid w:val="009537FA"/>
    <w:rsid w:val="0095544A"/>
    <w:rsid w:val="00962709"/>
    <w:rsid w:val="00966314"/>
    <w:rsid w:val="00967BCF"/>
    <w:rsid w:val="009712A5"/>
    <w:rsid w:val="0097290E"/>
    <w:rsid w:val="00974E8D"/>
    <w:rsid w:val="00975292"/>
    <w:rsid w:val="00975428"/>
    <w:rsid w:val="009775CE"/>
    <w:rsid w:val="00977CA6"/>
    <w:rsid w:val="009812E0"/>
    <w:rsid w:val="0098157D"/>
    <w:rsid w:val="00982CB9"/>
    <w:rsid w:val="00982CEB"/>
    <w:rsid w:val="009850BF"/>
    <w:rsid w:val="009907C0"/>
    <w:rsid w:val="009907D8"/>
    <w:rsid w:val="00992FD9"/>
    <w:rsid w:val="0099309E"/>
    <w:rsid w:val="009939E3"/>
    <w:rsid w:val="00994033"/>
    <w:rsid w:val="00994F07"/>
    <w:rsid w:val="009A2249"/>
    <w:rsid w:val="009A30AC"/>
    <w:rsid w:val="009A4988"/>
    <w:rsid w:val="009A7ECC"/>
    <w:rsid w:val="009B0A5A"/>
    <w:rsid w:val="009B27FC"/>
    <w:rsid w:val="009B5DD2"/>
    <w:rsid w:val="009B5F0C"/>
    <w:rsid w:val="009C134E"/>
    <w:rsid w:val="009C4DD4"/>
    <w:rsid w:val="009C7DB8"/>
    <w:rsid w:val="009D2CEC"/>
    <w:rsid w:val="009D40AB"/>
    <w:rsid w:val="009D4735"/>
    <w:rsid w:val="009D7879"/>
    <w:rsid w:val="009E0254"/>
    <w:rsid w:val="009E2DC9"/>
    <w:rsid w:val="009E6423"/>
    <w:rsid w:val="009E680F"/>
    <w:rsid w:val="009F0901"/>
    <w:rsid w:val="009F3221"/>
    <w:rsid w:val="00A0091F"/>
    <w:rsid w:val="00A021BD"/>
    <w:rsid w:val="00A03D75"/>
    <w:rsid w:val="00A06995"/>
    <w:rsid w:val="00A11231"/>
    <w:rsid w:val="00A11355"/>
    <w:rsid w:val="00A13372"/>
    <w:rsid w:val="00A1461D"/>
    <w:rsid w:val="00A164A0"/>
    <w:rsid w:val="00A20B39"/>
    <w:rsid w:val="00A213E0"/>
    <w:rsid w:val="00A22DCF"/>
    <w:rsid w:val="00A23963"/>
    <w:rsid w:val="00A25103"/>
    <w:rsid w:val="00A27016"/>
    <w:rsid w:val="00A27906"/>
    <w:rsid w:val="00A30C92"/>
    <w:rsid w:val="00A3152F"/>
    <w:rsid w:val="00A325B6"/>
    <w:rsid w:val="00A334D0"/>
    <w:rsid w:val="00A34E02"/>
    <w:rsid w:val="00A36927"/>
    <w:rsid w:val="00A37766"/>
    <w:rsid w:val="00A37DC5"/>
    <w:rsid w:val="00A40329"/>
    <w:rsid w:val="00A41138"/>
    <w:rsid w:val="00A4374B"/>
    <w:rsid w:val="00A44182"/>
    <w:rsid w:val="00A46D45"/>
    <w:rsid w:val="00A46DF3"/>
    <w:rsid w:val="00A524AA"/>
    <w:rsid w:val="00A535A3"/>
    <w:rsid w:val="00A535E8"/>
    <w:rsid w:val="00A556EB"/>
    <w:rsid w:val="00A55754"/>
    <w:rsid w:val="00A559A2"/>
    <w:rsid w:val="00A637A3"/>
    <w:rsid w:val="00A63DF6"/>
    <w:rsid w:val="00A648FC"/>
    <w:rsid w:val="00A65756"/>
    <w:rsid w:val="00A66283"/>
    <w:rsid w:val="00A67BBB"/>
    <w:rsid w:val="00A70590"/>
    <w:rsid w:val="00A712EB"/>
    <w:rsid w:val="00A718FE"/>
    <w:rsid w:val="00A719C9"/>
    <w:rsid w:val="00A71ED4"/>
    <w:rsid w:val="00A76095"/>
    <w:rsid w:val="00A7636C"/>
    <w:rsid w:val="00A8208E"/>
    <w:rsid w:val="00A82245"/>
    <w:rsid w:val="00A8251E"/>
    <w:rsid w:val="00A8355F"/>
    <w:rsid w:val="00A840E7"/>
    <w:rsid w:val="00A84278"/>
    <w:rsid w:val="00A85E66"/>
    <w:rsid w:val="00A86476"/>
    <w:rsid w:val="00A86842"/>
    <w:rsid w:val="00A86DFD"/>
    <w:rsid w:val="00A86F27"/>
    <w:rsid w:val="00A870E6"/>
    <w:rsid w:val="00A90666"/>
    <w:rsid w:val="00A90AAB"/>
    <w:rsid w:val="00A90B06"/>
    <w:rsid w:val="00A91A0C"/>
    <w:rsid w:val="00A93B34"/>
    <w:rsid w:val="00A97381"/>
    <w:rsid w:val="00AA1216"/>
    <w:rsid w:val="00AA1E7A"/>
    <w:rsid w:val="00AA4F4F"/>
    <w:rsid w:val="00AA5974"/>
    <w:rsid w:val="00AA5ABA"/>
    <w:rsid w:val="00AA5E52"/>
    <w:rsid w:val="00AB2713"/>
    <w:rsid w:val="00AB2961"/>
    <w:rsid w:val="00AB42A8"/>
    <w:rsid w:val="00AB5073"/>
    <w:rsid w:val="00AC105C"/>
    <w:rsid w:val="00AC2483"/>
    <w:rsid w:val="00AC2D4B"/>
    <w:rsid w:val="00AC2FCC"/>
    <w:rsid w:val="00AC5621"/>
    <w:rsid w:val="00AC6FB6"/>
    <w:rsid w:val="00AC6FBF"/>
    <w:rsid w:val="00AC7640"/>
    <w:rsid w:val="00AD14B5"/>
    <w:rsid w:val="00AD1CE2"/>
    <w:rsid w:val="00AD23B3"/>
    <w:rsid w:val="00AD2D8F"/>
    <w:rsid w:val="00AD6DA9"/>
    <w:rsid w:val="00AE03A6"/>
    <w:rsid w:val="00AE13F5"/>
    <w:rsid w:val="00AE3236"/>
    <w:rsid w:val="00AE48DA"/>
    <w:rsid w:val="00AE6227"/>
    <w:rsid w:val="00AE6E7B"/>
    <w:rsid w:val="00AE784D"/>
    <w:rsid w:val="00AF3E58"/>
    <w:rsid w:val="00AF5C1E"/>
    <w:rsid w:val="00B00078"/>
    <w:rsid w:val="00B00EE0"/>
    <w:rsid w:val="00B01B9D"/>
    <w:rsid w:val="00B01CAD"/>
    <w:rsid w:val="00B02C5F"/>
    <w:rsid w:val="00B03455"/>
    <w:rsid w:val="00B04029"/>
    <w:rsid w:val="00B059BF"/>
    <w:rsid w:val="00B062D8"/>
    <w:rsid w:val="00B06E63"/>
    <w:rsid w:val="00B10EAA"/>
    <w:rsid w:val="00B1185C"/>
    <w:rsid w:val="00B1188F"/>
    <w:rsid w:val="00B11D4B"/>
    <w:rsid w:val="00B139AE"/>
    <w:rsid w:val="00B141A2"/>
    <w:rsid w:val="00B1489C"/>
    <w:rsid w:val="00B22DA9"/>
    <w:rsid w:val="00B23086"/>
    <w:rsid w:val="00B23AFE"/>
    <w:rsid w:val="00B26597"/>
    <w:rsid w:val="00B30712"/>
    <w:rsid w:val="00B316CD"/>
    <w:rsid w:val="00B31EB5"/>
    <w:rsid w:val="00B337BC"/>
    <w:rsid w:val="00B3668D"/>
    <w:rsid w:val="00B4035C"/>
    <w:rsid w:val="00B4084E"/>
    <w:rsid w:val="00B41665"/>
    <w:rsid w:val="00B4582A"/>
    <w:rsid w:val="00B512F2"/>
    <w:rsid w:val="00B52A78"/>
    <w:rsid w:val="00B532D3"/>
    <w:rsid w:val="00B554BC"/>
    <w:rsid w:val="00B55689"/>
    <w:rsid w:val="00B5568B"/>
    <w:rsid w:val="00B572B9"/>
    <w:rsid w:val="00B6310B"/>
    <w:rsid w:val="00B64C25"/>
    <w:rsid w:val="00B6760F"/>
    <w:rsid w:val="00B70058"/>
    <w:rsid w:val="00B70FB0"/>
    <w:rsid w:val="00B72057"/>
    <w:rsid w:val="00B74054"/>
    <w:rsid w:val="00B75A0A"/>
    <w:rsid w:val="00B76B18"/>
    <w:rsid w:val="00B76BAA"/>
    <w:rsid w:val="00B77902"/>
    <w:rsid w:val="00B80FD7"/>
    <w:rsid w:val="00B82700"/>
    <w:rsid w:val="00B904CF"/>
    <w:rsid w:val="00B9053F"/>
    <w:rsid w:val="00B907EB"/>
    <w:rsid w:val="00B92AAD"/>
    <w:rsid w:val="00B93EF1"/>
    <w:rsid w:val="00B94084"/>
    <w:rsid w:val="00B9514F"/>
    <w:rsid w:val="00B9585B"/>
    <w:rsid w:val="00B96104"/>
    <w:rsid w:val="00B966AB"/>
    <w:rsid w:val="00BA2604"/>
    <w:rsid w:val="00BA52A6"/>
    <w:rsid w:val="00BB1790"/>
    <w:rsid w:val="00BB3E2E"/>
    <w:rsid w:val="00BB411C"/>
    <w:rsid w:val="00BB5517"/>
    <w:rsid w:val="00BC132B"/>
    <w:rsid w:val="00BC4F90"/>
    <w:rsid w:val="00BC55E8"/>
    <w:rsid w:val="00BD2559"/>
    <w:rsid w:val="00BD3852"/>
    <w:rsid w:val="00BD6132"/>
    <w:rsid w:val="00BD6DB5"/>
    <w:rsid w:val="00BD7652"/>
    <w:rsid w:val="00BD79E6"/>
    <w:rsid w:val="00BD7B89"/>
    <w:rsid w:val="00BE0577"/>
    <w:rsid w:val="00BE7829"/>
    <w:rsid w:val="00BF1406"/>
    <w:rsid w:val="00BF14DE"/>
    <w:rsid w:val="00BF33D5"/>
    <w:rsid w:val="00C00412"/>
    <w:rsid w:val="00C00555"/>
    <w:rsid w:val="00C00A2F"/>
    <w:rsid w:val="00C01D1F"/>
    <w:rsid w:val="00C0324F"/>
    <w:rsid w:val="00C038C7"/>
    <w:rsid w:val="00C07E60"/>
    <w:rsid w:val="00C103BD"/>
    <w:rsid w:val="00C11DC9"/>
    <w:rsid w:val="00C13242"/>
    <w:rsid w:val="00C16392"/>
    <w:rsid w:val="00C170E6"/>
    <w:rsid w:val="00C173F2"/>
    <w:rsid w:val="00C17ABF"/>
    <w:rsid w:val="00C2308A"/>
    <w:rsid w:val="00C257F4"/>
    <w:rsid w:val="00C26D5E"/>
    <w:rsid w:val="00C3192A"/>
    <w:rsid w:val="00C32887"/>
    <w:rsid w:val="00C3559C"/>
    <w:rsid w:val="00C4414D"/>
    <w:rsid w:val="00C44209"/>
    <w:rsid w:val="00C44BEF"/>
    <w:rsid w:val="00C4688B"/>
    <w:rsid w:val="00C50944"/>
    <w:rsid w:val="00C529E4"/>
    <w:rsid w:val="00C5307C"/>
    <w:rsid w:val="00C542BD"/>
    <w:rsid w:val="00C543D8"/>
    <w:rsid w:val="00C572AB"/>
    <w:rsid w:val="00C6095F"/>
    <w:rsid w:val="00C60B24"/>
    <w:rsid w:val="00C61C94"/>
    <w:rsid w:val="00C6283E"/>
    <w:rsid w:val="00C64D01"/>
    <w:rsid w:val="00C66E91"/>
    <w:rsid w:val="00C71B7E"/>
    <w:rsid w:val="00C72C17"/>
    <w:rsid w:val="00C74E21"/>
    <w:rsid w:val="00C76193"/>
    <w:rsid w:val="00C76597"/>
    <w:rsid w:val="00C77B84"/>
    <w:rsid w:val="00C77DC6"/>
    <w:rsid w:val="00C8124D"/>
    <w:rsid w:val="00C86925"/>
    <w:rsid w:val="00C92AC6"/>
    <w:rsid w:val="00C9451C"/>
    <w:rsid w:val="00C95AB0"/>
    <w:rsid w:val="00C96442"/>
    <w:rsid w:val="00C96852"/>
    <w:rsid w:val="00CA0163"/>
    <w:rsid w:val="00CA045B"/>
    <w:rsid w:val="00CA1539"/>
    <w:rsid w:val="00CA40DD"/>
    <w:rsid w:val="00CA4250"/>
    <w:rsid w:val="00CA55C8"/>
    <w:rsid w:val="00CA6BC9"/>
    <w:rsid w:val="00CA74D7"/>
    <w:rsid w:val="00CA7526"/>
    <w:rsid w:val="00CB0551"/>
    <w:rsid w:val="00CB23AB"/>
    <w:rsid w:val="00CB2A38"/>
    <w:rsid w:val="00CB3303"/>
    <w:rsid w:val="00CB3573"/>
    <w:rsid w:val="00CB3FEF"/>
    <w:rsid w:val="00CB48C7"/>
    <w:rsid w:val="00CB5F0B"/>
    <w:rsid w:val="00CB6C10"/>
    <w:rsid w:val="00CC2003"/>
    <w:rsid w:val="00CC3917"/>
    <w:rsid w:val="00CC3997"/>
    <w:rsid w:val="00CC426D"/>
    <w:rsid w:val="00CC4890"/>
    <w:rsid w:val="00CC5BA0"/>
    <w:rsid w:val="00CD0357"/>
    <w:rsid w:val="00CD0E96"/>
    <w:rsid w:val="00CD24A6"/>
    <w:rsid w:val="00CD4926"/>
    <w:rsid w:val="00CD6946"/>
    <w:rsid w:val="00CD6CD7"/>
    <w:rsid w:val="00CE10AF"/>
    <w:rsid w:val="00CE2AAA"/>
    <w:rsid w:val="00CE4420"/>
    <w:rsid w:val="00CF0887"/>
    <w:rsid w:val="00CF14CD"/>
    <w:rsid w:val="00CF244B"/>
    <w:rsid w:val="00CF401B"/>
    <w:rsid w:val="00CF5668"/>
    <w:rsid w:val="00D00ED8"/>
    <w:rsid w:val="00D02170"/>
    <w:rsid w:val="00D03DE3"/>
    <w:rsid w:val="00D05E7E"/>
    <w:rsid w:val="00D06A3D"/>
    <w:rsid w:val="00D0724C"/>
    <w:rsid w:val="00D12AF9"/>
    <w:rsid w:val="00D13103"/>
    <w:rsid w:val="00D20B87"/>
    <w:rsid w:val="00D25F24"/>
    <w:rsid w:val="00D26C5C"/>
    <w:rsid w:val="00D26E37"/>
    <w:rsid w:val="00D33548"/>
    <w:rsid w:val="00D345C5"/>
    <w:rsid w:val="00D3622B"/>
    <w:rsid w:val="00D36C93"/>
    <w:rsid w:val="00D377DE"/>
    <w:rsid w:val="00D37F62"/>
    <w:rsid w:val="00D40A4D"/>
    <w:rsid w:val="00D46131"/>
    <w:rsid w:val="00D50E15"/>
    <w:rsid w:val="00D608A9"/>
    <w:rsid w:val="00D65334"/>
    <w:rsid w:val="00D66178"/>
    <w:rsid w:val="00D6688A"/>
    <w:rsid w:val="00D70A08"/>
    <w:rsid w:val="00D71B39"/>
    <w:rsid w:val="00D721BA"/>
    <w:rsid w:val="00D72626"/>
    <w:rsid w:val="00D8615B"/>
    <w:rsid w:val="00D87D8E"/>
    <w:rsid w:val="00D916DB"/>
    <w:rsid w:val="00D92A3F"/>
    <w:rsid w:val="00D948C6"/>
    <w:rsid w:val="00D94C97"/>
    <w:rsid w:val="00DA07A6"/>
    <w:rsid w:val="00DA0A80"/>
    <w:rsid w:val="00DA0E45"/>
    <w:rsid w:val="00DA2BBC"/>
    <w:rsid w:val="00DA2CE7"/>
    <w:rsid w:val="00DA34F9"/>
    <w:rsid w:val="00DA433C"/>
    <w:rsid w:val="00DA5E87"/>
    <w:rsid w:val="00DA707A"/>
    <w:rsid w:val="00DA70FB"/>
    <w:rsid w:val="00DA7D71"/>
    <w:rsid w:val="00DB1E03"/>
    <w:rsid w:val="00DB3AAA"/>
    <w:rsid w:val="00DB41E8"/>
    <w:rsid w:val="00DB547C"/>
    <w:rsid w:val="00DB54A8"/>
    <w:rsid w:val="00DB609B"/>
    <w:rsid w:val="00DB70C7"/>
    <w:rsid w:val="00DB7802"/>
    <w:rsid w:val="00DC08E3"/>
    <w:rsid w:val="00DC2E04"/>
    <w:rsid w:val="00DC6D10"/>
    <w:rsid w:val="00DD4823"/>
    <w:rsid w:val="00DD602D"/>
    <w:rsid w:val="00DD6DE9"/>
    <w:rsid w:val="00DE1EE5"/>
    <w:rsid w:val="00DE2F3D"/>
    <w:rsid w:val="00DE3545"/>
    <w:rsid w:val="00DE5FC8"/>
    <w:rsid w:val="00DE66C4"/>
    <w:rsid w:val="00DE6F8A"/>
    <w:rsid w:val="00DF3501"/>
    <w:rsid w:val="00DF3E80"/>
    <w:rsid w:val="00DF3F6C"/>
    <w:rsid w:val="00DF47FB"/>
    <w:rsid w:val="00DF4B87"/>
    <w:rsid w:val="00DF4E6C"/>
    <w:rsid w:val="00DF5639"/>
    <w:rsid w:val="00DF788F"/>
    <w:rsid w:val="00E005A6"/>
    <w:rsid w:val="00E00E7D"/>
    <w:rsid w:val="00E011BF"/>
    <w:rsid w:val="00E01E1F"/>
    <w:rsid w:val="00E040D1"/>
    <w:rsid w:val="00E0616A"/>
    <w:rsid w:val="00E069B5"/>
    <w:rsid w:val="00E06C7B"/>
    <w:rsid w:val="00E104DE"/>
    <w:rsid w:val="00E117F7"/>
    <w:rsid w:val="00E11979"/>
    <w:rsid w:val="00E127A1"/>
    <w:rsid w:val="00E15452"/>
    <w:rsid w:val="00E155A1"/>
    <w:rsid w:val="00E1571B"/>
    <w:rsid w:val="00E16AD1"/>
    <w:rsid w:val="00E16F86"/>
    <w:rsid w:val="00E227D8"/>
    <w:rsid w:val="00E2287C"/>
    <w:rsid w:val="00E233EC"/>
    <w:rsid w:val="00E2376F"/>
    <w:rsid w:val="00E2400C"/>
    <w:rsid w:val="00E25ECA"/>
    <w:rsid w:val="00E27555"/>
    <w:rsid w:val="00E34012"/>
    <w:rsid w:val="00E34818"/>
    <w:rsid w:val="00E351B8"/>
    <w:rsid w:val="00E366EF"/>
    <w:rsid w:val="00E372A3"/>
    <w:rsid w:val="00E377C1"/>
    <w:rsid w:val="00E37E19"/>
    <w:rsid w:val="00E40D40"/>
    <w:rsid w:val="00E53F47"/>
    <w:rsid w:val="00E5414E"/>
    <w:rsid w:val="00E578D5"/>
    <w:rsid w:val="00E60981"/>
    <w:rsid w:val="00E60ABC"/>
    <w:rsid w:val="00E615B3"/>
    <w:rsid w:val="00E6387B"/>
    <w:rsid w:val="00E6461D"/>
    <w:rsid w:val="00E6479E"/>
    <w:rsid w:val="00E652A9"/>
    <w:rsid w:val="00E66D87"/>
    <w:rsid w:val="00E70292"/>
    <w:rsid w:val="00E70E0D"/>
    <w:rsid w:val="00E7214D"/>
    <w:rsid w:val="00E73407"/>
    <w:rsid w:val="00E7398F"/>
    <w:rsid w:val="00E77037"/>
    <w:rsid w:val="00E8236A"/>
    <w:rsid w:val="00E838E5"/>
    <w:rsid w:val="00E851D5"/>
    <w:rsid w:val="00E853C2"/>
    <w:rsid w:val="00E855F0"/>
    <w:rsid w:val="00E864C2"/>
    <w:rsid w:val="00E86A10"/>
    <w:rsid w:val="00E91020"/>
    <w:rsid w:val="00E957B0"/>
    <w:rsid w:val="00E95E88"/>
    <w:rsid w:val="00E9605D"/>
    <w:rsid w:val="00E972C3"/>
    <w:rsid w:val="00E97BEE"/>
    <w:rsid w:val="00EA0002"/>
    <w:rsid w:val="00EA0E6F"/>
    <w:rsid w:val="00EA2E2C"/>
    <w:rsid w:val="00EA3C54"/>
    <w:rsid w:val="00EA4554"/>
    <w:rsid w:val="00EA574C"/>
    <w:rsid w:val="00EA61E1"/>
    <w:rsid w:val="00EB0F98"/>
    <w:rsid w:val="00EB1F82"/>
    <w:rsid w:val="00EB5B62"/>
    <w:rsid w:val="00EC12C1"/>
    <w:rsid w:val="00EC188B"/>
    <w:rsid w:val="00EC3235"/>
    <w:rsid w:val="00EC4AA2"/>
    <w:rsid w:val="00EC6861"/>
    <w:rsid w:val="00EC70CB"/>
    <w:rsid w:val="00EC7990"/>
    <w:rsid w:val="00ED7182"/>
    <w:rsid w:val="00ED78BD"/>
    <w:rsid w:val="00EE0615"/>
    <w:rsid w:val="00EE3513"/>
    <w:rsid w:val="00EE416D"/>
    <w:rsid w:val="00EE4886"/>
    <w:rsid w:val="00EE6896"/>
    <w:rsid w:val="00EE75A8"/>
    <w:rsid w:val="00EF0C65"/>
    <w:rsid w:val="00EF13F5"/>
    <w:rsid w:val="00EF4DDB"/>
    <w:rsid w:val="00EF4F64"/>
    <w:rsid w:val="00EF5883"/>
    <w:rsid w:val="00F00B57"/>
    <w:rsid w:val="00F00DDC"/>
    <w:rsid w:val="00F00E80"/>
    <w:rsid w:val="00F012FE"/>
    <w:rsid w:val="00F01D62"/>
    <w:rsid w:val="00F023AD"/>
    <w:rsid w:val="00F032E7"/>
    <w:rsid w:val="00F03DA5"/>
    <w:rsid w:val="00F04BFB"/>
    <w:rsid w:val="00F127D8"/>
    <w:rsid w:val="00F14022"/>
    <w:rsid w:val="00F149D6"/>
    <w:rsid w:val="00F1651C"/>
    <w:rsid w:val="00F16698"/>
    <w:rsid w:val="00F17013"/>
    <w:rsid w:val="00F17FD3"/>
    <w:rsid w:val="00F201C9"/>
    <w:rsid w:val="00F203DD"/>
    <w:rsid w:val="00F222F6"/>
    <w:rsid w:val="00F22AA6"/>
    <w:rsid w:val="00F23716"/>
    <w:rsid w:val="00F23A53"/>
    <w:rsid w:val="00F26286"/>
    <w:rsid w:val="00F26A12"/>
    <w:rsid w:val="00F26E68"/>
    <w:rsid w:val="00F272D6"/>
    <w:rsid w:val="00F30882"/>
    <w:rsid w:val="00F3228B"/>
    <w:rsid w:val="00F327D2"/>
    <w:rsid w:val="00F343FA"/>
    <w:rsid w:val="00F3469B"/>
    <w:rsid w:val="00F352D0"/>
    <w:rsid w:val="00F36EBB"/>
    <w:rsid w:val="00F4260D"/>
    <w:rsid w:val="00F43E64"/>
    <w:rsid w:val="00F4459F"/>
    <w:rsid w:val="00F477BC"/>
    <w:rsid w:val="00F5066E"/>
    <w:rsid w:val="00F52048"/>
    <w:rsid w:val="00F52504"/>
    <w:rsid w:val="00F54CE8"/>
    <w:rsid w:val="00F5551F"/>
    <w:rsid w:val="00F55EA6"/>
    <w:rsid w:val="00F63E03"/>
    <w:rsid w:val="00F64833"/>
    <w:rsid w:val="00F66378"/>
    <w:rsid w:val="00F72398"/>
    <w:rsid w:val="00F74756"/>
    <w:rsid w:val="00F77DDA"/>
    <w:rsid w:val="00F82345"/>
    <w:rsid w:val="00F85E9D"/>
    <w:rsid w:val="00F8795C"/>
    <w:rsid w:val="00F90D27"/>
    <w:rsid w:val="00F92274"/>
    <w:rsid w:val="00F93C25"/>
    <w:rsid w:val="00F960F7"/>
    <w:rsid w:val="00F96EB8"/>
    <w:rsid w:val="00F97532"/>
    <w:rsid w:val="00FA0737"/>
    <w:rsid w:val="00FA1A4D"/>
    <w:rsid w:val="00FA5127"/>
    <w:rsid w:val="00FB2258"/>
    <w:rsid w:val="00FB338B"/>
    <w:rsid w:val="00FB4536"/>
    <w:rsid w:val="00FB5ADF"/>
    <w:rsid w:val="00FB7830"/>
    <w:rsid w:val="00FC04D4"/>
    <w:rsid w:val="00FC1593"/>
    <w:rsid w:val="00FC4FE1"/>
    <w:rsid w:val="00FC7E39"/>
    <w:rsid w:val="00FD06AA"/>
    <w:rsid w:val="00FD06DC"/>
    <w:rsid w:val="00FD0BE1"/>
    <w:rsid w:val="00FD267E"/>
    <w:rsid w:val="00FD2901"/>
    <w:rsid w:val="00FD5E6A"/>
    <w:rsid w:val="00FD7552"/>
    <w:rsid w:val="00FE0329"/>
    <w:rsid w:val="00FE112F"/>
    <w:rsid w:val="00FE2FB4"/>
    <w:rsid w:val="00FE3883"/>
    <w:rsid w:val="00FE69DD"/>
    <w:rsid w:val="00FF2537"/>
    <w:rsid w:val="00FF2E8E"/>
    <w:rsid w:val="00FF35FC"/>
    <w:rsid w:val="00FF3F5B"/>
    <w:rsid w:val="00FF470E"/>
    <w:rsid w:val="00FF75C4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E6C91"/>
  <w15:chartTrackingRefBased/>
  <w15:docId w15:val="{23D1286C-8660-46AA-B026-A9F9E14B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C52"/>
    <w:pPr>
      <w:spacing w:after="0" w:line="240" w:lineRule="auto"/>
    </w:pPr>
    <w:rPr>
      <w:rFonts w:ascii="Arial" w:eastAsia="SimSu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683"/>
    <w:pPr>
      <w:keepNext/>
      <w:keepLines/>
      <w:pageBreakBefore/>
      <w:numPr>
        <w:numId w:val="1"/>
      </w:numPr>
      <w:spacing w:before="240" w:after="120"/>
      <w:outlineLvl w:val="0"/>
    </w:pPr>
    <w:rPr>
      <w:rFonts w:eastAsiaTheme="majorEastAsia" w:cs="Arial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1D68"/>
    <w:pPr>
      <w:pageBreakBefore w:val="0"/>
      <w:numPr>
        <w:ilvl w:val="1"/>
      </w:numPr>
      <w:outlineLvl w:val="1"/>
    </w:pPr>
    <w:rPr>
      <w:b w:val="0"/>
      <w:bC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C5F"/>
    <w:pPr>
      <w:keepNext/>
      <w:keepLines/>
      <w:numPr>
        <w:ilvl w:val="2"/>
        <w:numId w:val="1"/>
      </w:numPr>
      <w:spacing w:before="60" w:after="60"/>
      <w:outlineLvl w:val="2"/>
    </w:pPr>
    <w:rPr>
      <w:rFonts w:eastAsiaTheme="majorEastAsia" w:cs="Arial"/>
      <w:color w:val="2F5496" w:themeColor="accent1" w:themeShade="B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48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="Arial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7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7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7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CD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CD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37F"/>
    <w:rPr>
      <w:rFonts w:ascii="Segoe UI" w:eastAsia="SimSu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3683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D68"/>
    <w:rPr>
      <w:rFonts w:ascii="Arial" w:eastAsiaTheme="majorEastAsia" w:hAnsi="Arial" w:cs="Arial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30C52"/>
    <w:pPr>
      <w:spacing w:after="0" w:line="240" w:lineRule="auto"/>
    </w:pPr>
    <w:rPr>
      <w:rFonts w:ascii="Arial" w:eastAsia="SimSun" w:hAnsi="Arial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1C5F"/>
    <w:rPr>
      <w:rFonts w:ascii="Arial" w:eastAsiaTheme="majorEastAsia" w:hAnsi="Arial" w:cs="Arial"/>
      <w:color w:val="2F5496" w:themeColor="accent1" w:themeShade="BF"/>
      <w:sz w:val="24"/>
      <w:szCs w:val="24"/>
      <w:u w:val="single"/>
    </w:rPr>
  </w:style>
  <w:style w:type="character" w:styleId="Emphasis">
    <w:name w:val="Emphasis"/>
    <w:basedOn w:val="DefaultParagraphFont"/>
    <w:uiPriority w:val="20"/>
    <w:qFormat/>
    <w:rsid w:val="00AC7640"/>
    <w:rPr>
      <w:i/>
      <w:iCs/>
    </w:rPr>
  </w:style>
  <w:style w:type="paragraph" w:styleId="ListParagraph">
    <w:name w:val="List Paragraph"/>
    <w:basedOn w:val="Normal"/>
    <w:uiPriority w:val="34"/>
    <w:qFormat/>
    <w:rsid w:val="00B30712"/>
    <w:pPr>
      <w:ind w:left="720"/>
      <w:contextualSpacing/>
    </w:pPr>
  </w:style>
  <w:style w:type="table" w:styleId="TableGrid">
    <w:name w:val="Table Grid"/>
    <w:basedOn w:val="TableNormal"/>
    <w:uiPriority w:val="39"/>
    <w:rsid w:val="00B3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307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B307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12AF9"/>
    <w:pPr>
      <w:numPr>
        <w:numId w:val="0"/>
      </w:numPr>
      <w:spacing w:line="259" w:lineRule="auto"/>
      <w:outlineLvl w:val="9"/>
    </w:pPr>
    <w:rPr>
      <w:rFonts w:eastAsia="SimSun"/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CC3917"/>
    <w:pPr>
      <w:tabs>
        <w:tab w:val="left" w:pos="40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36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8236A"/>
    <w:rPr>
      <w:color w:val="0563C1" w:themeColor="hyperlink"/>
      <w:u w:val="single"/>
    </w:rPr>
  </w:style>
  <w:style w:type="paragraph" w:customStyle="1" w:styleId="TableHeader">
    <w:name w:val="Table Header"/>
    <w:basedOn w:val="Normal"/>
    <w:qFormat/>
    <w:rsid w:val="00B1489C"/>
    <w:pPr>
      <w:widowControl w:val="0"/>
      <w:autoSpaceDE w:val="0"/>
      <w:autoSpaceDN w:val="0"/>
      <w:adjustRightInd w:val="0"/>
    </w:pPr>
    <w:rPr>
      <w:rFonts w:eastAsia="Times New Roman"/>
      <w:b/>
      <w:bCs/>
      <w:color w:val="FFFFFF"/>
      <w:szCs w:val="24"/>
      <w:lang w:eastAsia="ja-JP"/>
    </w:rPr>
  </w:style>
  <w:style w:type="paragraph" w:customStyle="1" w:styleId="Table-Text">
    <w:name w:val="Table - Text"/>
    <w:autoRedefine/>
    <w:qFormat/>
    <w:rsid w:val="002D0F83"/>
    <w:pPr>
      <w:tabs>
        <w:tab w:val="left" w:pos="1306"/>
      </w:tabs>
      <w:spacing w:before="40" w:after="0" w:line="240" w:lineRule="auto"/>
    </w:pPr>
    <w:rPr>
      <w:rFonts w:ascii="Arial" w:eastAsia="Times New Roman" w:hAnsi="Arial" w:cs="Arial"/>
      <w:color w:val="2F5496" w:themeColor="accent1" w:themeShade="BF"/>
      <w:sz w:val="20"/>
      <w:szCs w:val="20"/>
    </w:rPr>
  </w:style>
  <w:style w:type="paragraph" w:styleId="BodyText">
    <w:name w:val="Body Text"/>
    <w:basedOn w:val="Normal"/>
    <w:link w:val="BodyTextChar"/>
    <w:rsid w:val="00B1489C"/>
    <w:rPr>
      <w:color w:val="000000"/>
    </w:rPr>
  </w:style>
  <w:style w:type="character" w:customStyle="1" w:styleId="BodyTextChar">
    <w:name w:val="Body Text Char"/>
    <w:basedOn w:val="DefaultParagraphFont"/>
    <w:link w:val="BodyText"/>
    <w:rsid w:val="00B1489C"/>
    <w:rPr>
      <w:rFonts w:ascii="Comic Sans MS" w:eastAsia="SimSun" w:hAnsi="Comic Sans MS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C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C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30F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FA7"/>
    <w:rPr>
      <w:rFonts w:ascii="Comic Sans MS" w:eastAsia="SimSun" w:hAnsi="Comic Sans M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0F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FA7"/>
    <w:rPr>
      <w:rFonts w:ascii="Comic Sans MS" w:eastAsia="SimSun" w:hAnsi="Comic Sans MS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F3848"/>
    <w:rPr>
      <w:rFonts w:ascii="Arial" w:eastAsiaTheme="majorEastAsia" w:hAnsi="Arial" w:cs="Arial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78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78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78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77DC6"/>
    <w:pPr>
      <w:spacing w:after="100"/>
      <w:ind w:left="400"/>
    </w:pPr>
  </w:style>
  <w:style w:type="paragraph" w:styleId="Revision">
    <w:name w:val="Revision"/>
    <w:hidden/>
    <w:uiPriority w:val="99"/>
    <w:semiHidden/>
    <w:rsid w:val="00AE3236"/>
    <w:pPr>
      <w:spacing w:after="0" w:line="240" w:lineRule="auto"/>
    </w:pPr>
    <w:rPr>
      <w:rFonts w:ascii="Arial" w:eastAsia="SimSu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C86B9C6B9F3341AC4E33F5E20A9C99" ma:contentTypeVersion="15" ma:contentTypeDescription="Create a new document." ma:contentTypeScope="" ma:versionID="f3879597e770204aa8374ba1dd5aded3">
  <xsd:schema xmlns:xsd="http://www.w3.org/2001/XMLSchema" xmlns:xs="http://www.w3.org/2001/XMLSchema" xmlns:p="http://schemas.microsoft.com/office/2006/metadata/properties" xmlns:ns2="cd200da5-f13c-47c6-93e7-c94ff9cdb0fb" xmlns:ns3="04889d27-14ac-41aa-aff1-68e24ad79f20" targetNamespace="http://schemas.microsoft.com/office/2006/metadata/properties" ma:root="true" ma:fieldsID="329294ae9f0113acf935e040ce50569c" ns2:_="" ns3:_="">
    <xsd:import namespace="cd200da5-f13c-47c6-93e7-c94ff9cdb0fb"/>
    <xsd:import namespace="04889d27-14ac-41aa-aff1-68e24ad79f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200da5-f13c-47c6-93e7-c94ff9cdb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af49ee2-e980-41f4-9372-f6cdd41c4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9d27-14ac-41aa-aff1-68e24ad79f20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edb94dc-a6c2-49b9-a3e5-593feaa664e9}" ma:internalName="TaxCatchAll" ma:showField="CatchAllData" ma:web="04889d27-14ac-41aa-aff1-68e24ad79f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889d27-14ac-41aa-aff1-68e24ad79f20" xsi:nil="true"/>
    <lcf76f155ced4ddcb4097134ff3c332f xmlns="cd200da5-f13c-47c6-93e7-c94ff9cdb0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1CC0B5-EA6D-4CB4-912F-2F6ACB8306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D8602D-F8E5-402D-876B-2C7A7BDA6F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47174A-2EA7-4440-91F5-B7C064A28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200da5-f13c-47c6-93e7-c94ff9cdb0fb"/>
    <ds:schemaRef ds:uri="04889d27-14ac-41aa-aff1-68e24ad79f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A54BED-5963-4FB7-91F3-93B69A68B59B}">
  <ds:schemaRefs>
    <ds:schemaRef ds:uri="http://schemas.microsoft.com/office/2006/metadata/properties"/>
    <ds:schemaRef ds:uri="http://schemas.microsoft.com/office/infopath/2007/PartnerControls"/>
    <ds:schemaRef ds:uri="04889d27-14ac-41aa-aff1-68e24ad79f20"/>
    <ds:schemaRef ds:uri="cd200da5-f13c-47c6-93e7-c94ff9cdb0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4644</TotalTime>
  <Pages>9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Links>
    <vt:vector size="342" baseType="variant">
      <vt:variant>
        <vt:i4>1245234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_Toc52454271</vt:lpwstr>
      </vt:variant>
      <vt:variant>
        <vt:i4>1179698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_Toc52454270</vt:lpwstr>
      </vt:variant>
      <vt:variant>
        <vt:i4>1769523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_Toc52454269</vt:lpwstr>
      </vt:variant>
      <vt:variant>
        <vt:i4>1703987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_Toc52454268</vt:lpwstr>
      </vt:variant>
      <vt:variant>
        <vt:i4>1376307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_Toc52454267</vt:lpwstr>
      </vt:variant>
      <vt:variant>
        <vt:i4>1310771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_Toc52454266</vt:lpwstr>
      </vt:variant>
      <vt:variant>
        <vt:i4>1507379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_Toc52454265</vt:lpwstr>
      </vt:variant>
      <vt:variant>
        <vt:i4>1441843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_Toc52454264</vt:lpwstr>
      </vt:variant>
      <vt:variant>
        <vt:i4>1114163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_Toc52454263</vt:lpwstr>
      </vt:variant>
      <vt:variant>
        <vt:i4>1048627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_Toc52454262</vt:lpwstr>
      </vt:variant>
      <vt:variant>
        <vt:i4>1245235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_Toc52454261</vt:lpwstr>
      </vt:variant>
      <vt:variant>
        <vt:i4>1179699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_Toc52454260</vt:lpwstr>
      </vt:variant>
      <vt:variant>
        <vt:i4>1769520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_Toc52454259</vt:lpwstr>
      </vt:variant>
      <vt:variant>
        <vt:i4>1703984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_Toc52454258</vt:lpwstr>
      </vt:variant>
      <vt:variant>
        <vt:i4>1376304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_Toc52454257</vt:lpwstr>
      </vt:variant>
      <vt:variant>
        <vt:i4>1310768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_Toc52454256</vt:lpwstr>
      </vt:variant>
      <vt:variant>
        <vt:i4>1507376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_Toc52454255</vt:lpwstr>
      </vt:variant>
      <vt:variant>
        <vt:i4>1441840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_Toc52454254</vt:lpwstr>
      </vt:variant>
      <vt:variant>
        <vt:i4>1114160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_Toc52454253</vt:lpwstr>
      </vt:variant>
      <vt:variant>
        <vt:i4>1048624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_Toc52454252</vt:lpwstr>
      </vt:variant>
      <vt:variant>
        <vt:i4>1245232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_Toc52454251</vt:lpwstr>
      </vt:variant>
      <vt:variant>
        <vt:i4>1179696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_Toc52454250</vt:lpwstr>
      </vt:variant>
      <vt:variant>
        <vt:i4>1769521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_Toc52454249</vt:lpwstr>
      </vt:variant>
      <vt:variant>
        <vt:i4>1703985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_Toc52454248</vt:lpwstr>
      </vt:variant>
      <vt:variant>
        <vt:i4>1376305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_Toc52454247</vt:lpwstr>
      </vt:variant>
      <vt:variant>
        <vt:i4>1310769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_Toc52454246</vt:lpwstr>
      </vt:variant>
      <vt:variant>
        <vt:i4>1507377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_Toc52454245</vt:lpwstr>
      </vt:variant>
      <vt:variant>
        <vt:i4>1441841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_Toc52454244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_Toc52454243</vt:lpwstr>
      </vt:variant>
      <vt:variant>
        <vt:i4>1048625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_Toc52454242</vt:lpwstr>
      </vt:variant>
      <vt:variant>
        <vt:i4>1245233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_Toc52454241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_Toc52454240</vt:lpwstr>
      </vt:variant>
      <vt:variant>
        <vt:i4>1769526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_Toc52454239</vt:lpwstr>
      </vt:variant>
      <vt:variant>
        <vt:i4>1703990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_Toc52454238</vt:lpwstr>
      </vt:variant>
      <vt:variant>
        <vt:i4>1376310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_Toc52454237</vt:lpwstr>
      </vt:variant>
      <vt:variant>
        <vt:i4>1310774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_Toc52454236</vt:lpwstr>
      </vt:variant>
      <vt:variant>
        <vt:i4>1507382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_Toc52454235</vt:lpwstr>
      </vt:variant>
      <vt:variant>
        <vt:i4>1441846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_Toc52454234</vt:lpwstr>
      </vt:variant>
      <vt:variant>
        <vt:i4>1114166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_Toc52454233</vt:lpwstr>
      </vt:variant>
      <vt:variant>
        <vt:i4>1048630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_Toc52454232</vt:lpwstr>
      </vt:variant>
      <vt:variant>
        <vt:i4>1245238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_Toc52454231</vt:lpwstr>
      </vt:variant>
      <vt:variant>
        <vt:i4>1179702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_Toc52454230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_Toc52454229</vt:lpwstr>
      </vt:variant>
      <vt:variant>
        <vt:i4>1703991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_Toc52454228</vt:lpwstr>
      </vt:variant>
      <vt:variant>
        <vt:i4>1376311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_Toc52454227</vt:lpwstr>
      </vt:variant>
      <vt:variant>
        <vt:i4>1310775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_Toc52454226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_Toc52454225</vt:lpwstr>
      </vt:variant>
      <vt:variant>
        <vt:i4>1441847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_Toc52454224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_Toc52454223</vt:lpwstr>
      </vt:variant>
      <vt:variant>
        <vt:i4>1048631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_Toc52454222</vt:lpwstr>
      </vt:variant>
      <vt:variant>
        <vt:i4>1245239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_Toc52454221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_Toc52454220</vt:lpwstr>
      </vt:variant>
      <vt:variant>
        <vt:i4>1769524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_Toc52454219</vt:lpwstr>
      </vt:variant>
      <vt:variant>
        <vt:i4>1703988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_Toc52454218</vt:lpwstr>
      </vt:variant>
      <vt:variant>
        <vt:i4>1376308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_Toc52454217</vt:lpwstr>
      </vt:variant>
      <vt:variant>
        <vt:i4>1310772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_Toc52454216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_Toc52454215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Rajpurkar</dc:creator>
  <cp:keywords/>
  <dc:description/>
  <cp:lastModifiedBy>Morley Jack</cp:lastModifiedBy>
  <cp:revision>921</cp:revision>
  <dcterms:created xsi:type="dcterms:W3CDTF">2022-11-23T15:09:00Z</dcterms:created>
  <dcterms:modified xsi:type="dcterms:W3CDTF">2023-06-26T17:38:00Z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0x01010005C86B9C6B9F3341AC4E33F5E20A9C99</vt:lpwstr>
  </property>
  <property fmtid="{D5CDD505-2E9C-101B-9397-08002B2CF9AE}" pid="3" name="MediaServiceImageTags">
    <vt:lpwstr/>
  </property>
</Properties>
</file>