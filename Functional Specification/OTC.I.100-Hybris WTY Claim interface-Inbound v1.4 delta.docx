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C55E8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79183412" w:rsidR="0011337F" w:rsidRPr="002A58DD" w:rsidRDefault="009D7879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Project </w:t>
            </w:r>
            <w:r w:rsidR="002A41C2">
              <w:rPr>
                <w:rFonts w:eastAsia="Times New Roman" w:cs="Arial"/>
              </w:rPr>
              <w:t>Toyo Tires</w:t>
            </w:r>
            <w:r w:rsidR="00EC6861">
              <w:rPr>
                <w:rFonts w:eastAsia="Times New Roman" w:cs="Arial"/>
              </w:rPr>
              <w:t xml:space="preserve"> TE + CA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5AB15C2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Toyo Tires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4E58374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1F22AF9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5B59DC99" w:rsidR="0011337F" w:rsidRPr="00213598" w:rsidRDefault="004E0FC5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13598">
              <w:rPr>
                <w:rFonts w:eastAsia="Times New Roman" w:cs="Arial"/>
              </w:rPr>
              <w:fldChar w:fldCharType="begin"/>
            </w:r>
            <w:r w:rsidRPr="00213598">
              <w:rPr>
                <w:rFonts w:eastAsia="Times New Roman" w:cs="Arial"/>
              </w:rPr>
              <w:instrText xml:space="preserve"> FILENAME   \* MERGEFORMAT </w:instrText>
            </w:r>
            <w:r w:rsidRPr="00213598">
              <w:rPr>
                <w:rFonts w:eastAsia="Times New Roman" w:cs="Arial"/>
              </w:rPr>
              <w:fldChar w:fldCharType="separate"/>
            </w:r>
            <w:r w:rsidR="00565C97">
              <w:rPr>
                <w:rFonts w:eastAsia="Times New Roman" w:cs="Arial"/>
                <w:noProof/>
              </w:rPr>
              <w:t>OTC.I.</w:t>
            </w:r>
            <w:r w:rsidR="00712700">
              <w:rPr>
                <w:rFonts w:eastAsia="Times New Roman" w:cs="Arial"/>
                <w:noProof/>
              </w:rPr>
              <w:t>100</w:t>
            </w:r>
            <w:r w:rsidR="00247716">
              <w:rPr>
                <w:rFonts w:eastAsia="Times New Roman" w:cs="Arial"/>
                <w:noProof/>
              </w:rPr>
              <w:t>-</w:t>
            </w:r>
            <w:r w:rsidR="006B79CB">
              <w:rPr>
                <w:rFonts w:eastAsia="Times New Roman" w:cs="Arial"/>
                <w:noProof/>
              </w:rPr>
              <w:t>Hybris WTY Claim</w:t>
            </w:r>
            <w:r w:rsidR="00436968">
              <w:rPr>
                <w:rFonts w:eastAsia="Times New Roman" w:cs="Arial"/>
                <w:noProof/>
              </w:rPr>
              <w:t xml:space="preserve"> </w:t>
            </w:r>
            <w:r w:rsidR="00247716">
              <w:rPr>
                <w:rFonts w:eastAsia="Times New Roman" w:cs="Arial"/>
                <w:noProof/>
              </w:rPr>
              <w:t>interface</w:t>
            </w:r>
            <w:r w:rsidR="00436968">
              <w:rPr>
                <w:rFonts w:eastAsia="Times New Roman" w:cs="Arial"/>
                <w:noProof/>
              </w:rPr>
              <w:t>-Inbound</w:t>
            </w:r>
            <w:r w:rsidR="00DA0235">
              <w:rPr>
                <w:rFonts w:eastAsia="Times New Roman" w:cs="Arial"/>
                <w:noProof/>
              </w:rPr>
              <w:t xml:space="preserve"> v</w:t>
            </w:r>
            <w:r w:rsidR="00F76CA1">
              <w:rPr>
                <w:rFonts w:eastAsia="Times New Roman" w:cs="Arial"/>
                <w:noProof/>
              </w:rPr>
              <w:t>1.4 delta</w:t>
            </w:r>
            <w:r w:rsidRPr="00213598">
              <w:rPr>
                <w:rFonts w:eastAsia="Times New Roman" w:cs="Arial"/>
                <w:noProof/>
              </w:rPr>
              <w:t>.docx</w:t>
            </w:r>
            <w:r w:rsidRPr="00213598">
              <w:rPr>
                <w:rFonts w:eastAsia="Times New Roman" w:cs="Arial"/>
              </w:rPr>
              <w:fldChar w:fldCharType="end"/>
            </w:r>
            <w:r w:rsidR="008646DE" w:rsidRPr="00213598">
              <w:rPr>
                <w:rFonts w:eastAsia="Times New Roman" w:cs="Arial"/>
              </w:rPr>
              <w:t xml:space="preserve">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25099C9B" w:rsidR="0011337F" w:rsidRPr="0023044F" w:rsidRDefault="00C43FDC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SharePoint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7BDA4559" w:rsidR="0011337F" w:rsidRPr="0023044F" w:rsidRDefault="00380E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1.</w:t>
            </w:r>
            <w:r w:rsidR="00C25068">
              <w:rPr>
                <w:rFonts w:eastAsia="Times New Roman" w:cs="Arial"/>
              </w:rPr>
              <w:t>4</w:t>
            </w:r>
            <w:del w:id="0" w:author="Morley Jack" w:date="2023-01-29T22:35:00Z">
              <w:r w:rsidDel="00F97532">
                <w:rPr>
                  <w:rFonts w:eastAsia="Times New Roman" w:cs="Arial"/>
                </w:rPr>
                <w:delText>0</w:delText>
              </w:r>
            </w:del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5A16557D" w:rsidR="0011337F" w:rsidRPr="0023044F" w:rsidRDefault="007C27F6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Ready for DEV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43227D5F" w:rsidR="0011337F" w:rsidRPr="0023044F" w:rsidRDefault="008F5F8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2023-0</w:t>
            </w:r>
            <w:r w:rsidR="00C43FDC">
              <w:rPr>
                <w:rFonts w:eastAsia="Times New Roman" w:cs="Arial"/>
                <w:sz w:val="24"/>
                <w:szCs w:val="24"/>
              </w:rPr>
              <w:t>5</w:t>
            </w:r>
            <w:r>
              <w:rPr>
                <w:rFonts w:eastAsia="Times New Roman" w:cs="Arial"/>
                <w:sz w:val="24"/>
                <w:szCs w:val="24"/>
              </w:rPr>
              <w:t>-</w:t>
            </w:r>
            <w:r w:rsidR="00C43FDC">
              <w:rPr>
                <w:rFonts w:eastAsia="Times New Roman" w:cs="Arial"/>
                <w:sz w:val="24"/>
                <w:szCs w:val="24"/>
              </w:rPr>
              <w:t>05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277FFA84" w:rsidR="0011337F" w:rsidRPr="0023044F" w:rsidRDefault="00A41138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 Jack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7C10026F" w:rsidR="0011337F" w:rsidRPr="0023044F" w:rsidRDefault="00C43FDC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Kevin </w:t>
            </w:r>
            <w:r w:rsidR="00801919">
              <w:rPr>
                <w:rFonts w:eastAsia="Times New Roman" w:cs="Arial"/>
                <w:sz w:val="24"/>
                <w:szCs w:val="24"/>
              </w:rPr>
              <w:t xml:space="preserve">Lim, </w:t>
            </w:r>
            <w:r w:rsidR="00BE07C5">
              <w:rPr>
                <w:rFonts w:eastAsia="Times New Roman" w:cs="Arial"/>
                <w:sz w:val="24"/>
                <w:szCs w:val="24"/>
              </w:rPr>
              <w:t>Lovel Linan</w:t>
            </w: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208788A1" w:rsidR="0011337F" w:rsidRPr="0023044F" w:rsidRDefault="00A213E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01/07/20</w:t>
            </w:r>
            <w:r w:rsidR="006B0AED">
              <w:rPr>
                <w:rFonts w:eastAsia="Times New Roman" w:cs="Arial"/>
                <w:sz w:val="24"/>
                <w:szCs w:val="24"/>
              </w:rPr>
              <w:t>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5558C587" w:rsidR="0011337F" w:rsidRPr="0023044F" w:rsidRDefault="006B0AE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16EAA3D4" w:rsidR="0011337F" w:rsidRPr="0023044F" w:rsidRDefault="009775CE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Revision and enhancements</w:t>
            </w: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5A17B12D" w:rsidR="0011337F" w:rsidRPr="0023044F" w:rsidRDefault="005631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1" w:author="Morley Jack" w:date="2023-01-29T22:36:00Z">
              <w:r>
                <w:rPr>
                  <w:rFonts w:eastAsia="Times New Roman" w:cs="Arial"/>
                  <w:sz w:val="24"/>
                  <w:szCs w:val="24"/>
                </w:rPr>
                <w:t>01/27/2023</w:t>
              </w:r>
            </w:ins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05600FA4" w:rsidR="0011337F" w:rsidRPr="0023044F" w:rsidRDefault="00563167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2" w:author="Morley Jack" w:date="2023-01-29T22:36:00Z">
              <w:r>
                <w:rPr>
                  <w:rFonts w:eastAsia="Times New Roman" w:cs="Arial"/>
                  <w:sz w:val="24"/>
                  <w:szCs w:val="24"/>
                </w:rPr>
                <w:t>Morley</w:t>
              </w:r>
            </w:ins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3974F30F" w:rsidR="0011337F" w:rsidRPr="0023044F" w:rsidRDefault="00266D5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ins w:id="3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Enhance 3.1.</w:t>
              </w:r>
            </w:ins>
            <w:ins w:id="4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2</w:t>
              </w:r>
            </w:ins>
            <w:ins w:id="5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.5 and 3.1.</w:t>
              </w:r>
            </w:ins>
            <w:ins w:id="6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2</w:t>
              </w:r>
            </w:ins>
            <w:ins w:id="7" w:author="Morley Jack" w:date="2023-02-01T05:59:00Z">
              <w:r>
                <w:rPr>
                  <w:rFonts w:eastAsia="Times New Roman" w:cs="Arial"/>
                  <w:sz w:val="24"/>
                  <w:szCs w:val="24"/>
                </w:rPr>
                <w:t>.8</w:t>
              </w:r>
            </w:ins>
            <w:ins w:id="8" w:author="Morley Jack" w:date="2023-02-01T06:00:00Z">
              <w:r>
                <w:rPr>
                  <w:rFonts w:eastAsia="Times New Roman" w:cs="Arial"/>
                  <w:sz w:val="24"/>
                  <w:szCs w:val="24"/>
                </w:rPr>
                <w:t xml:space="preserve">, add </w:t>
              </w:r>
              <w:r w:rsidR="00952DF5">
                <w:rPr>
                  <w:rFonts w:eastAsia="Times New Roman" w:cs="Arial"/>
                  <w:sz w:val="24"/>
                  <w:szCs w:val="24"/>
                </w:rPr>
                <w:t>3.1.</w:t>
              </w:r>
            </w:ins>
            <w:ins w:id="9" w:author="Morley Jack" w:date="2023-02-01T06:03:00Z">
              <w:r w:rsidR="005B6327">
                <w:rPr>
                  <w:rFonts w:eastAsia="Times New Roman" w:cs="Arial"/>
                  <w:sz w:val="24"/>
                  <w:szCs w:val="24"/>
                </w:rPr>
                <w:t>3</w:t>
              </w:r>
            </w:ins>
          </w:p>
        </w:tc>
      </w:tr>
      <w:tr w:rsidR="00B904CF" w:rsidRPr="0023044F" w14:paraId="4D01D24B" w14:textId="77777777" w:rsidTr="00693C66">
        <w:trPr>
          <w:ins w:id="10" w:author="Morley Jack" w:date="2023-02-06T11:00:00Z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A5EC" w14:textId="6F917209" w:rsidR="00B904CF" w:rsidRDefault="00B904CF" w:rsidP="00765B6A">
            <w:pPr>
              <w:textAlignment w:val="baseline"/>
              <w:rPr>
                <w:ins w:id="11" w:author="Morley Jack" w:date="2023-02-06T11:00:00Z"/>
                <w:rFonts w:eastAsia="Times New Roman" w:cs="Arial"/>
                <w:sz w:val="24"/>
                <w:szCs w:val="24"/>
              </w:rPr>
            </w:pPr>
            <w:ins w:id="12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>02/06/2023</w:t>
              </w:r>
            </w:ins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0C7A" w14:textId="16A44884" w:rsidR="00B904CF" w:rsidRDefault="00B904CF" w:rsidP="00765B6A">
            <w:pPr>
              <w:textAlignment w:val="baseline"/>
              <w:rPr>
                <w:ins w:id="13" w:author="Morley Jack" w:date="2023-02-06T11:00:00Z"/>
                <w:rFonts w:eastAsia="Times New Roman" w:cs="Arial"/>
                <w:sz w:val="24"/>
                <w:szCs w:val="24"/>
              </w:rPr>
            </w:pPr>
            <w:ins w:id="14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>Morley</w:t>
              </w:r>
            </w:ins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7193" w14:textId="32A46730" w:rsidR="00B904CF" w:rsidRDefault="00A06995" w:rsidP="00765B6A">
            <w:pPr>
              <w:textAlignment w:val="baseline"/>
              <w:rPr>
                <w:ins w:id="15" w:author="Morley Jack" w:date="2023-02-06T11:00:00Z"/>
                <w:rFonts w:eastAsia="Times New Roman" w:cs="Arial"/>
                <w:sz w:val="24"/>
                <w:szCs w:val="24"/>
              </w:rPr>
            </w:pPr>
            <w:ins w:id="16" w:author="Morley Jack" w:date="2023-02-06T11:00:00Z">
              <w:r>
                <w:rPr>
                  <w:rFonts w:eastAsia="Times New Roman" w:cs="Arial"/>
                  <w:sz w:val="24"/>
                  <w:szCs w:val="24"/>
                </w:rPr>
                <w:t xml:space="preserve">Modify re SAP incident </w:t>
              </w:r>
            </w:ins>
            <w:ins w:id="17" w:author="Morley Jack" w:date="2023-02-06T11:01:00Z">
              <w:r>
                <w:rPr>
                  <w:rFonts w:eastAsia="Times New Roman" w:cs="Arial"/>
                  <w:sz w:val="24"/>
                  <w:szCs w:val="24"/>
                </w:rPr>
                <w:t>92932</w:t>
              </w:r>
              <w:r w:rsidR="00F43E64">
                <w:rPr>
                  <w:rFonts w:eastAsia="Times New Roman" w:cs="Arial"/>
                  <w:sz w:val="24"/>
                  <w:szCs w:val="24"/>
                </w:rPr>
                <w:t xml:space="preserve"> / Note 3297867</w:t>
              </w:r>
            </w:ins>
            <w:ins w:id="18" w:author="Morley Jack" w:date="2023-02-06T11:07:00Z">
              <w:r w:rsidR="000B3390">
                <w:rPr>
                  <w:rFonts w:eastAsia="Times New Roman" w:cs="Arial"/>
                  <w:sz w:val="24"/>
                  <w:szCs w:val="24"/>
                </w:rPr>
                <w:t xml:space="preserve"> in 3.1.2</w:t>
              </w:r>
            </w:ins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476D6194" w:rsidR="0011337F" w:rsidRPr="0023044F" w:rsidRDefault="00397E2A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02/20/2023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5EE78173" w:rsidR="0011337F" w:rsidRPr="0023044F" w:rsidRDefault="00397E2A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75533E8D" w:rsidR="0011337F" w:rsidRPr="0023044F" w:rsidRDefault="005951E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Additional fields for Supplier claim output</w:t>
            </w:r>
            <w:r w:rsidR="003D163B">
              <w:rPr>
                <w:rFonts w:eastAsia="Times New Roman" w:cs="Arial"/>
                <w:sz w:val="24"/>
                <w:szCs w:val="24"/>
              </w:rPr>
              <w:t xml:space="preserve"> 3.1.2.5</w:t>
            </w:r>
          </w:p>
        </w:tc>
      </w:tr>
      <w:tr w:rsidR="00C25068" w:rsidRPr="0023044F" w14:paraId="16D50CB6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A63D" w14:textId="400A84EA" w:rsidR="00C25068" w:rsidRDefault="00314766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0</w:t>
            </w:r>
            <w:r w:rsidR="0065329B">
              <w:rPr>
                <w:rFonts w:eastAsia="Times New Roman" w:cs="Arial"/>
                <w:sz w:val="24"/>
                <w:szCs w:val="24"/>
              </w:rPr>
              <w:t>5</w:t>
            </w:r>
            <w:r>
              <w:rPr>
                <w:rFonts w:eastAsia="Times New Roman" w:cs="Arial"/>
                <w:sz w:val="24"/>
                <w:szCs w:val="24"/>
              </w:rPr>
              <w:t>/0</w:t>
            </w:r>
            <w:r w:rsidR="0065329B">
              <w:rPr>
                <w:rFonts w:eastAsia="Times New Roman" w:cs="Arial"/>
                <w:sz w:val="24"/>
                <w:szCs w:val="24"/>
              </w:rPr>
              <w:t>5</w:t>
            </w:r>
            <w:r>
              <w:rPr>
                <w:rFonts w:eastAsia="Times New Roman" w:cs="Arial"/>
                <w:sz w:val="24"/>
                <w:szCs w:val="24"/>
              </w:rPr>
              <w:t>/2023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3BAA" w14:textId="1A637E3C" w:rsidR="00C25068" w:rsidRDefault="00314766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8C9DD" w14:textId="7B2F946A" w:rsidR="00C25068" w:rsidRDefault="00751840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Change to </w:t>
            </w:r>
            <w:r w:rsidR="00D94DA6">
              <w:rPr>
                <w:rFonts w:eastAsia="Times New Roman" w:cs="Arial"/>
                <w:sz w:val="24"/>
                <w:szCs w:val="24"/>
              </w:rPr>
              <w:t>characteristics</w:t>
            </w:r>
            <w:r w:rsidR="00DA0235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D94DA6">
              <w:rPr>
                <w:rFonts w:eastAsia="Times New Roman" w:cs="Arial"/>
                <w:sz w:val="24"/>
                <w:szCs w:val="24"/>
              </w:rPr>
              <w:t>+</w:t>
            </w:r>
            <w:r w:rsidR="00DA0235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D94DA6">
              <w:rPr>
                <w:rFonts w:eastAsia="Times New Roman" w:cs="Arial"/>
                <w:sz w:val="24"/>
                <w:szCs w:val="24"/>
              </w:rPr>
              <w:t>MW search strategy</w:t>
            </w: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3B24914F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04E74A5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2B17DA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C59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03C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E15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2B407515" w14:textId="01F3E3B4" w:rsidR="003D163B" w:rsidRDefault="00630C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0847" w:history="1">
            <w:r w:rsidR="003D163B" w:rsidRPr="003E6D5E">
              <w:rPr>
                <w:rStyle w:val="Hyperlink"/>
                <w:noProof/>
              </w:rPr>
              <w:t>1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General Information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_Toc127860847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62D881E4" w14:textId="42CD8245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48" w:history="1">
            <w:r w:rsidR="003D163B" w:rsidRPr="003E6D5E">
              <w:rPr>
                <w:rStyle w:val="Hyperlink"/>
                <w:noProof/>
              </w:rPr>
              <w:t>1.1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Overview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_Toc127860848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26FBEACF" w14:textId="23124501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49" w:history="1">
            <w:r w:rsidR="003D163B" w:rsidRPr="003E6D5E">
              <w:rPr>
                <w:rStyle w:val="Hyperlink"/>
                <w:noProof/>
              </w:rPr>
              <w:t>1.2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Business Requirements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_Toc127860849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296BDF04" w14:textId="45110D7F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0" w:history="1">
            <w:r w:rsidR="003D163B" w:rsidRPr="003E6D5E">
              <w:rPr>
                <w:rStyle w:val="Hyperlink"/>
                <w:noProof/>
              </w:rPr>
              <w:t>1.3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Assumptions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_Toc127860850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2A5771CC" w14:textId="52FF7E17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1" w:history="1">
            <w:r w:rsidR="003D163B" w:rsidRPr="003E6D5E">
              <w:rPr>
                <w:rStyle w:val="Hyperlink"/>
                <w:noProof/>
              </w:rPr>
              <w:t>1.4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Integration Points and Dependencies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_Toc127860851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77B574AD" w14:textId="54E66FC8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2" w:history="1">
            <w:r w:rsidR="003D163B" w:rsidRPr="003E6D5E">
              <w:rPr>
                <w:rStyle w:val="Hyperlink"/>
                <w:noProof/>
              </w:rPr>
              <w:t>1.5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Security and Control Considerations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_Toc127860852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0749FB53" w14:textId="2EFB81BF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3" w:history="1">
            <w:r w:rsidR="003D163B" w:rsidRPr="003E6D5E">
              <w:rPr>
                <w:rStyle w:val="Hyperlink"/>
                <w:noProof/>
              </w:rPr>
              <w:t>1.6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Other Relevant Information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_Toc127860853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3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3C3B56F9" w14:textId="4042250A" w:rsidR="003D16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4" w:history="1">
            <w:r w:rsidR="003D163B" w:rsidRPr="003E6D5E">
              <w:rPr>
                <w:rStyle w:val="Hyperlink"/>
                <w:noProof/>
              </w:rPr>
              <w:t>2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Functional Unit Test Scenarios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_Toc127860854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5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4B8474A9" w14:textId="006E1762" w:rsidR="003D16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5" w:history="1">
            <w:r w:rsidR="003D163B" w:rsidRPr="003E6D5E">
              <w:rPr>
                <w:rStyle w:val="Hyperlink"/>
                <w:noProof/>
              </w:rPr>
              <w:t>3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Interfaces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_Toc127860855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6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337C47F2" w14:textId="352C156C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6" w:history="1">
            <w:r w:rsidR="003D163B" w:rsidRPr="003E6D5E">
              <w:rPr>
                <w:rStyle w:val="Hyperlink"/>
                <w:noProof/>
              </w:rPr>
              <w:t>3.1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Detailed Functional Description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_Toc127860856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6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41E0CC81" w14:textId="124C7B1B" w:rsidR="003D163B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7" w:history="1">
            <w:r w:rsidR="003D163B" w:rsidRPr="003E6D5E">
              <w:rPr>
                <w:rStyle w:val="Hyperlink"/>
                <w:noProof/>
              </w:rPr>
              <w:t>3.1.1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Prepare to Create Equipment for Warranty Material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_Toc127860857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7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6812568A" w14:textId="4AD83B27" w:rsidR="003D163B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8" w:history="1">
            <w:r w:rsidR="003D163B" w:rsidRPr="003E6D5E">
              <w:rPr>
                <w:rStyle w:val="Hyperlink"/>
                <w:noProof/>
              </w:rPr>
              <w:t>3.1.2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Create Equipment for Warranty Material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_Toc127860858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9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228ED8A2" w14:textId="76673E2C" w:rsidR="003D163B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59" w:history="1">
            <w:r w:rsidR="003D163B" w:rsidRPr="003E6D5E">
              <w:rPr>
                <w:rStyle w:val="Hyperlink"/>
                <w:noProof/>
              </w:rPr>
              <w:t>3.1.3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Record Measurement Readings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_Toc127860859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17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5D1972ED" w14:textId="30127AEA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0" w:history="1">
            <w:r w:rsidR="003D163B" w:rsidRPr="003E6D5E">
              <w:rPr>
                <w:rStyle w:val="Hyperlink"/>
                <w:noProof/>
              </w:rPr>
              <w:t>3.2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Source Side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_Toc127860860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345AD127" w14:textId="5BA3EFCD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1" w:history="1">
            <w:r w:rsidR="003D163B" w:rsidRPr="003E6D5E">
              <w:rPr>
                <w:rStyle w:val="Hyperlink"/>
                <w:noProof/>
              </w:rPr>
              <w:t>3.3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Middleware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_Toc127860861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1B16A3F4" w14:textId="39E4DD98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2" w:history="1">
            <w:r w:rsidR="003D163B" w:rsidRPr="003E6D5E">
              <w:rPr>
                <w:rStyle w:val="Hyperlink"/>
                <w:noProof/>
              </w:rPr>
              <w:t>3.4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Target Side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_Toc127860862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4E9C98DD" w14:textId="24C4CE6D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3" w:history="1">
            <w:r w:rsidR="003D163B" w:rsidRPr="003E6D5E">
              <w:rPr>
                <w:rStyle w:val="Hyperlink"/>
                <w:noProof/>
              </w:rPr>
              <w:t>3.5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Detailed Technical design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_Toc127860863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68A12C3A" w14:textId="1ED500AC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4" w:history="1">
            <w:r w:rsidR="003D163B" w:rsidRPr="003E6D5E">
              <w:rPr>
                <w:rStyle w:val="Hyperlink"/>
                <w:noProof/>
              </w:rPr>
              <w:t>3.6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Reporting/Notification Requirements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_Toc127860864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0A2A9407" w14:textId="3094126C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5" w:history="1">
            <w:r w:rsidR="003D163B" w:rsidRPr="003E6D5E">
              <w:rPr>
                <w:rStyle w:val="Hyperlink"/>
                <w:noProof/>
              </w:rPr>
              <w:t>3.7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Reconciliation Procedures and Audit Requirements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_Toc127860865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20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1E7D73B0" w14:textId="22F89AA5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6" w:history="1">
            <w:r w:rsidR="003D163B" w:rsidRPr="003E6D5E">
              <w:rPr>
                <w:rStyle w:val="Hyperlink"/>
                <w:noProof/>
              </w:rPr>
              <w:t>3.8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Process Flow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_Toc127860866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21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4DCBE1AE" w14:textId="136A7227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7" w:history="1">
            <w:r w:rsidR="003D163B" w:rsidRPr="003E6D5E">
              <w:rPr>
                <w:rStyle w:val="Hyperlink"/>
                <w:noProof/>
              </w:rPr>
              <w:t>3.9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Partner Profile (if necessary)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_Toc127860867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21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219DB9A3" w14:textId="62FC1984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8" w:history="1">
            <w:r w:rsidR="003D163B" w:rsidRPr="003E6D5E">
              <w:rPr>
                <w:rStyle w:val="Hyperlink"/>
                <w:noProof/>
              </w:rPr>
              <w:t>3.10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Sample Files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_Toc127860868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21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3AE76B7F" w14:textId="2340EDC5" w:rsidR="003D16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60869" w:history="1">
            <w:r w:rsidR="003D163B" w:rsidRPr="003E6D5E">
              <w:rPr>
                <w:rStyle w:val="Hyperlink"/>
                <w:noProof/>
              </w:rPr>
              <w:t>3.11</w:t>
            </w:r>
            <w:r w:rsidR="003D16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163B" w:rsidRPr="003E6D5E">
              <w:rPr>
                <w:rStyle w:val="Hyperlink"/>
                <w:noProof/>
              </w:rPr>
              <w:t>Batch Information</w:t>
            </w:r>
            <w:r w:rsidR="003D163B">
              <w:rPr>
                <w:noProof/>
                <w:webHidden/>
              </w:rPr>
              <w:tab/>
            </w:r>
            <w:r w:rsidR="003D163B">
              <w:rPr>
                <w:noProof/>
                <w:webHidden/>
              </w:rPr>
              <w:fldChar w:fldCharType="begin"/>
            </w:r>
            <w:r w:rsidR="003D163B">
              <w:rPr>
                <w:noProof/>
                <w:webHidden/>
              </w:rPr>
              <w:instrText xml:space="preserve"> PAGEREF _Toc127860869 \h </w:instrText>
            </w:r>
            <w:r w:rsidR="003D163B">
              <w:rPr>
                <w:noProof/>
                <w:webHidden/>
              </w:rPr>
            </w:r>
            <w:r w:rsidR="003D163B">
              <w:rPr>
                <w:noProof/>
                <w:webHidden/>
              </w:rPr>
              <w:fldChar w:fldCharType="separate"/>
            </w:r>
            <w:r w:rsidR="003D163B">
              <w:rPr>
                <w:noProof/>
                <w:webHidden/>
              </w:rPr>
              <w:t>21</w:t>
            </w:r>
            <w:r w:rsidR="003D163B">
              <w:rPr>
                <w:noProof/>
                <w:webHidden/>
              </w:rPr>
              <w:fldChar w:fldCharType="end"/>
            </w:r>
          </w:hyperlink>
        </w:p>
        <w:p w14:paraId="4FC324CD" w14:textId="5B13B356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19" w:name="_Toc127860847"/>
      <w:r w:rsidRPr="00630C52">
        <w:lastRenderedPageBreak/>
        <w:t>General Information</w:t>
      </w:r>
      <w:bookmarkEnd w:id="19"/>
    </w:p>
    <w:p w14:paraId="7464D7FA" w14:textId="622E3E16" w:rsidR="0011337F" w:rsidRPr="0026538C" w:rsidRDefault="0011337F" w:rsidP="00AC7640">
      <w:pPr>
        <w:pStyle w:val="Heading2"/>
      </w:pPr>
      <w:bookmarkStart w:id="20" w:name="_Toc127860848"/>
      <w:r w:rsidRPr="0026538C">
        <w:t>Overview</w:t>
      </w:r>
      <w:bookmarkEnd w:id="20"/>
    </w:p>
    <w:p w14:paraId="43DA620B" w14:textId="58F16C54" w:rsidR="00A2479A" w:rsidRDefault="00A2479A" w:rsidP="00A2479A">
      <w:pPr>
        <w:spacing w:after="80"/>
        <w:rPr>
          <w:rFonts w:cs="Arial"/>
        </w:rPr>
      </w:pPr>
      <w:r>
        <w:rPr>
          <w:rFonts w:cs="Arial"/>
          <w:b/>
          <w:bCs/>
        </w:rPr>
        <w:t xml:space="preserve">This is the delta </w:t>
      </w:r>
      <w:r w:rsidR="00FC66B9">
        <w:rPr>
          <w:rFonts w:cs="Arial"/>
          <w:b/>
          <w:bCs/>
        </w:rPr>
        <w:t xml:space="preserve">FS </w:t>
      </w:r>
      <w:r>
        <w:rPr>
          <w:rFonts w:cs="Arial"/>
          <w:b/>
          <w:bCs/>
        </w:rPr>
        <w:t>for new requirements introduced 4/28 and 5/1.</w:t>
      </w:r>
    </w:p>
    <w:p w14:paraId="539F3810" w14:textId="18EB59E6" w:rsidR="00AB0D40" w:rsidRDefault="00A45372" w:rsidP="00A2479A">
      <w:pPr>
        <w:spacing w:after="80"/>
        <w:rPr>
          <w:rFonts w:cs="Arial"/>
        </w:rPr>
      </w:pPr>
      <w:r>
        <w:rPr>
          <w:rFonts w:cs="Arial"/>
        </w:rPr>
        <w:t>Specifically,</w:t>
      </w:r>
    </w:p>
    <w:p w14:paraId="31EE8774" w14:textId="0ECBFEEF" w:rsidR="00504EEF" w:rsidRDefault="00A45372" w:rsidP="00504EEF">
      <w:pPr>
        <w:pStyle w:val="ListParagraph"/>
        <w:numPr>
          <w:ilvl w:val="0"/>
          <w:numId w:val="10"/>
        </w:numPr>
        <w:spacing w:after="80"/>
        <w:contextualSpacing w:val="0"/>
        <w:rPr>
          <w:rFonts w:cs="Arial"/>
        </w:rPr>
      </w:pPr>
      <w:r>
        <w:rPr>
          <w:rFonts w:cs="Arial"/>
        </w:rPr>
        <w:t xml:space="preserve">Material characteristic TTR_SPEED_RANGE will not exist in the Production load.  We need to pivot to using </w:t>
      </w:r>
      <w:r w:rsidR="00041749">
        <w:rPr>
          <w:rFonts w:cs="Arial"/>
        </w:rPr>
        <w:t>RAC_SPEED_RATING.</w:t>
      </w:r>
    </w:p>
    <w:p w14:paraId="4DB447F1" w14:textId="0251B965" w:rsidR="00504EEF" w:rsidRPr="00A13D51" w:rsidRDefault="00AB0B12" w:rsidP="00A13D51">
      <w:pPr>
        <w:pStyle w:val="ListParagraph"/>
        <w:numPr>
          <w:ilvl w:val="0"/>
          <w:numId w:val="10"/>
        </w:numPr>
        <w:spacing w:after="80"/>
        <w:contextualSpacing w:val="0"/>
        <w:rPr>
          <w:rFonts w:cs="Arial"/>
        </w:rPr>
      </w:pPr>
      <w:r>
        <w:rPr>
          <w:rFonts w:cs="Arial"/>
        </w:rPr>
        <w:t xml:space="preserve">Material characteristic RAC_TIRE_CATEGORY </w:t>
      </w:r>
      <w:r w:rsidR="004F1BCA">
        <w:rPr>
          <w:rFonts w:cs="Arial"/>
        </w:rPr>
        <w:t xml:space="preserve">will need to be </w:t>
      </w:r>
      <w:r w:rsidR="005C5647">
        <w:rPr>
          <w:rFonts w:cs="Arial"/>
        </w:rPr>
        <w:t xml:space="preserve">brought into the </w:t>
      </w:r>
      <w:r w:rsidR="005351CC">
        <w:rPr>
          <w:rFonts w:cs="Arial"/>
        </w:rPr>
        <w:t xml:space="preserve">claim process and integrated into the master warranties to determine if a tire is </w:t>
      </w:r>
      <w:r w:rsidR="0079177F">
        <w:rPr>
          <w:rFonts w:cs="Arial"/>
        </w:rPr>
        <w:t>a LT-metric tire.</w:t>
      </w:r>
    </w:p>
    <w:p w14:paraId="7193060F" w14:textId="07EF6E67" w:rsidR="0079177F" w:rsidRDefault="0079177F" w:rsidP="006C340B">
      <w:pPr>
        <w:pStyle w:val="ListParagraph"/>
        <w:numPr>
          <w:ilvl w:val="0"/>
          <w:numId w:val="10"/>
        </w:numPr>
        <w:spacing w:after="80"/>
        <w:contextualSpacing w:val="0"/>
        <w:rPr>
          <w:rFonts w:cs="Arial"/>
        </w:rPr>
      </w:pPr>
      <w:r>
        <w:rPr>
          <w:rFonts w:cs="Arial"/>
        </w:rPr>
        <w:t xml:space="preserve">The determination of a master warranty for each tire </w:t>
      </w:r>
      <w:r w:rsidR="00B91193">
        <w:rPr>
          <w:rFonts w:cs="Arial"/>
        </w:rPr>
        <w:t>now requires a hierarchical search</w:t>
      </w:r>
      <w:r w:rsidR="00474462">
        <w:rPr>
          <w:rFonts w:cs="Arial"/>
        </w:rPr>
        <w:t>, as follows:</w:t>
      </w:r>
    </w:p>
    <w:p w14:paraId="58DEDD2C" w14:textId="05C1EC84" w:rsidR="00474462" w:rsidRPr="00D95181" w:rsidRDefault="00FF4497" w:rsidP="00D80443">
      <w:pPr>
        <w:pStyle w:val="ListParagraph"/>
        <w:spacing w:after="80"/>
        <w:contextualSpacing w:val="0"/>
        <w:rPr>
          <w:rFonts w:ascii="Calibri" w:eastAsia="Times New Roman" w:hAnsi="Calibri"/>
        </w:rPr>
      </w:pPr>
      <w:r>
        <w:rPr>
          <w:rFonts w:eastAsia="Times New Roman"/>
        </w:rPr>
        <w:t xml:space="preserve">Each </w:t>
      </w:r>
      <w:r w:rsidR="003E27A1">
        <w:rPr>
          <w:rFonts w:eastAsia="Times New Roman"/>
        </w:rPr>
        <w:t xml:space="preserve">equipment will have all three characteristics populated.  </w:t>
      </w:r>
      <w:r w:rsidR="00135FA1">
        <w:rPr>
          <w:rFonts w:eastAsia="Times New Roman"/>
        </w:rPr>
        <w:t xml:space="preserve">The master warranties will have only one or two of these populated.  </w:t>
      </w:r>
      <w:r>
        <w:rPr>
          <w:rFonts w:eastAsia="Times New Roman"/>
        </w:rPr>
        <w:t xml:space="preserve">Search for the </w:t>
      </w:r>
      <w:r w:rsidR="003E27A1">
        <w:rPr>
          <w:rFonts w:eastAsia="Times New Roman"/>
        </w:rPr>
        <w:t xml:space="preserve">following </w:t>
      </w:r>
      <w:r>
        <w:rPr>
          <w:rFonts w:eastAsia="Times New Roman"/>
        </w:rPr>
        <w:t>combinations</w:t>
      </w:r>
      <w:r w:rsidR="00706C58">
        <w:rPr>
          <w:rFonts w:eastAsia="Times New Roman"/>
        </w:rPr>
        <w:t xml:space="preserve">, </w:t>
      </w:r>
      <w:r w:rsidR="00474462" w:rsidRPr="00D95181">
        <w:rPr>
          <w:rFonts w:eastAsia="Times New Roman"/>
        </w:rPr>
        <w:t xml:space="preserve">stopping when a </w:t>
      </w:r>
      <w:r w:rsidR="003B44F8">
        <w:rPr>
          <w:rFonts w:eastAsia="Times New Roman"/>
        </w:rPr>
        <w:t xml:space="preserve">matching </w:t>
      </w:r>
      <w:r w:rsidR="00474462" w:rsidRPr="00D95181">
        <w:rPr>
          <w:rFonts w:eastAsia="Times New Roman"/>
        </w:rPr>
        <w:t>master warranty is found:</w:t>
      </w:r>
    </w:p>
    <w:p w14:paraId="78D7D711" w14:textId="5CC1B04D" w:rsidR="00474462" w:rsidRPr="00D95181" w:rsidRDefault="00474462" w:rsidP="00474462">
      <w:pPr>
        <w:pStyle w:val="ListParagraph"/>
        <w:numPr>
          <w:ilvl w:val="1"/>
          <w:numId w:val="10"/>
        </w:numPr>
        <w:spacing w:after="80"/>
        <w:contextualSpacing w:val="0"/>
        <w:rPr>
          <w:rFonts w:eastAsia="Times New Roman"/>
        </w:rPr>
      </w:pPr>
      <w:r w:rsidRPr="00D95181">
        <w:rPr>
          <w:rFonts w:eastAsia="Times New Roman"/>
        </w:rPr>
        <w:t>Pattern + Speed Rating, then</w:t>
      </w:r>
      <w:r w:rsidR="00004BAA">
        <w:rPr>
          <w:rFonts w:eastAsia="Times New Roman"/>
        </w:rPr>
        <w:t xml:space="preserve"> key </w:t>
      </w:r>
      <w:proofErr w:type="spellStart"/>
      <w:r w:rsidR="00004BAA">
        <w:rPr>
          <w:rFonts w:eastAsia="Times New Roman"/>
        </w:rPr>
        <w:t>o</w:t>
      </w:r>
      <w:r w:rsidR="0041366B">
        <w:rPr>
          <w:rFonts w:eastAsia="Times New Roman"/>
        </w:rPr>
        <w:t>b</w:t>
      </w:r>
      <w:proofErr w:type="spellEnd"/>
    </w:p>
    <w:p w14:paraId="0B62B192" w14:textId="0D954FFE" w:rsidR="00474462" w:rsidRPr="00C13A14" w:rsidRDefault="00474462" w:rsidP="00474462">
      <w:pPr>
        <w:pStyle w:val="ListParagraph"/>
        <w:numPr>
          <w:ilvl w:val="1"/>
          <w:numId w:val="10"/>
        </w:numPr>
        <w:spacing w:after="80"/>
        <w:contextualSpacing w:val="0"/>
        <w:rPr>
          <w:rFonts w:eastAsia="Times New Roman"/>
        </w:rPr>
      </w:pPr>
      <w:r w:rsidRPr="00D95181">
        <w:rPr>
          <w:rFonts w:eastAsia="Times New Roman"/>
        </w:rPr>
        <w:t>P</w:t>
      </w:r>
      <w:r w:rsidRPr="00C13A14">
        <w:rPr>
          <w:rFonts w:eastAsia="Times New Roman"/>
        </w:rPr>
        <w:t>attern + Tire Category, then</w:t>
      </w:r>
      <w:r w:rsidR="0041366B">
        <w:rPr>
          <w:rFonts w:eastAsia="Times New Roman"/>
        </w:rPr>
        <w:t xml:space="preserve"> </w:t>
      </w:r>
    </w:p>
    <w:p w14:paraId="31CE9A6B" w14:textId="7B105B5C" w:rsidR="00A34E02" w:rsidRPr="00B016B3" w:rsidRDefault="00474462" w:rsidP="00EA2E2C">
      <w:pPr>
        <w:pStyle w:val="ListParagraph"/>
        <w:numPr>
          <w:ilvl w:val="1"/>
          <w:numId w:val="10"/>
        </w:numPr>
        <w:spacing w:after="80"/>
        <w:contextualSpacing w:val="0"/>
        <w:rPr>
          <w:rFonts w:eastAsia="Times New Roman"/>
        </w:rPr>
      </w:pPr>
      <w:r w:rsidRPr="00C13A14">
        <w:rPr>
          <w:rFonts w:eastAsia="Times New Roman"/>
        </w:rPr>
        <w:t>Pattern</w:t>
      </w:r>
      <w:r w:rsidR="0055231A">
        <w:rPr>
          <w:rFonts w:eastAsia="Times New Roman"/>
        </w:rPr>
        <w:t xml:space="preserve"> </w:t>
      </w:r>
    </w:p>
    <w:p w14:paraId="4C3A07BA" w14:textId="2BD2FA8C" w:rsidR="004E2641" w:rsidRPr="00B016B3" w:rsidRDefault="00476953" w:rsidP="00B016B3">
      <w:pPr>
        <w:pStyle w:val="Heading2"/>
      </w:pPr>
      <w:bookmarkStart w:id="21" w:name="_Toc127860849"/>
      <w:r w:rsidRPr="0023044F">
        <w:t>Business Requirements</w:t>
      </w:r>
      <w:bookmarkEnd w:id="21"/>
    </w:p>
    <w:p w14:paraId="4CCDCB8E" w14:textId="6D49EEE7" w:rsidR="00B1489C" w:rsidRPr="00B016B3" w:rsidRDefault="00476953" w:rsidP="00B016B3">
      <w:pPr>
        <w:pStyle w:val="Heading2"/>
      </w:pPr>
      <w:bookmarkStart w:id="22" w:name="_Toc123554177"/>
      <w:bookmarkStart w:id="23" w:name="_Toc127860850"/>
      <w:bookmarkEnd w:id="22"/>
      <w:r w:rsidRPr="0023044F">
        <w:t>Assumptions</w:t>
      </w:r>
      <w:bookmarkEnd w:id="23"/>
    </w:p>
    <w:p w14:paraId="2146612A" w14:textId="611F2E6F" w:rsidR="007C2E3D" w:rsidRDefault="00476953" w:rsidP="00103421">
      <w:pPr>
        <w:pStyle w:val="Heading2"/>
        <w:rPr>
          <w:rStyle w:val="Emphasis"/>
          <w:i w:val="0"/>
          <w:iCs w:val="0"/>
        </w:rPr>
      </w:pPr>
      <w:bookmarkStart w:id="24" w:name="_Toc127860851"/>
      <w:r w:rsidRPr="0023044F">
        <w:t xml:space="preserve">Integration Points and </w:t>
      </w:r>
      <w:r w:rsidRPr="00103421">
        <w:t>Dependencies</w:t>
      </w:r>
      <w:bookmarkEnd w:id="24"/>
      <w:r w:rsidR="0008423C" w:rsidRPr="007319EB">
        <w:rPr>
          <w:rStyle w:val="Emphasis"/>
          <w:i w:val="0"/>
          <w:iCs w:val="0"/>
        </w:rPr>
        <w:t xml:space="preserve"> </w:t>
      </w:r>
    </w:p>
    <w:p w14:paraId="36D58257" w14:textId="77777777" w:rsidR="007319EB" w:rsidRPr="007319EB" w:rsidRDefault="007319EB" w:rsidP="007319EB"/>
    <w:p w14:paraId="4228CB1D" w14:textId="1E80470C" w:rsidR="00476953" w:rsidRPr="0023044F" w:rsidRDefault="00476953" w:rsidP="00AC7640">
      <w:pPr>
        <w:pStyle w:val="Heading2"/>
      </w:pPr>
      <w:bookmarkStart w:id="25" w:name="_Toc127860852"/>
      <w:r w:rsidRPr="0023044F">
        <w:t>Security and Control Considerations</w:t>
      </w:r>
      <w:bookmarkEnd w:id="25"/>
    </w:p>
    <w:p w14:paraId="0C2F8CD2" w14:textId="77777777" w:rsidR="007C2E3D" w:rsidRPr="0023044F" w:rsidRDefault="007C2E3D" w:rsidP="00476953">
      <w:pPr>
        <w:rPr>
          <w:rFonts w:cs="Arial"/>
        </w:rPr>
      </w:pPr>
    </w:p>
    <w:p w14:paraId="43C8AC4E" w14:textId="2FB40F58" w:rsidR="00476953" w:rsidRPr="0023044F" w:rsidRDefault="00476953" w:rsidP="00AC7640">
      <w:pPr>
        <w:pStyle w:val="Heading2"/>
      </w:pPr>
      <w:bookmarkStart w:id="26" w:name="_Toc127860853"/>
      <w:r w:rsidRPr="0023044F">
        <w:t>Other Relevant Information</w:t>
      </w:r>
      <w:bookmarkEnd w:id="26"/>
    </w:p>
    <w:p w14:paraId="27EF9FE3" w14:textId="6222D57C" w:rsidR="007C2E3D" w:rsidRPr="0023044F" w:rsidRDefault="007C2E3D" w:rsidP="00074DD8">
      <w:pPr>
        <w:spacing w:after="80"/>
        <w:rPr>
          <w:rFonts w:cs="Arial"/>
        </w:rPr>
      </w:pPr>
    </w:p>
    <w:p w14:paraId="27F49C1D" w14:textId="64E8ACBE" w:rsidR="00476953" w:rsidRPr="00845478" w:rsidRDefault="00476953" w:rsidP="00AC7640">
      <w:pPr>
        <w:pStyle w:val="Heading1"/>
      </w:pPr>
      <w:bookmarkStart w:id="27" w:name="_Toc127860854"/>
      <w:r w:rsidRPr="00845478">
        <w:lastRenderedPageBreak/>
        <w:t>Functional Unit Test Scenarios</w:t>
      </w:r>
      <w:bookmarkEnd w:id="2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89C" w:rsidRPr="0023044F" w14:paraId="0611A1C2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74918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3C11B6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5DDAFE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898F3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8485EB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675B31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7223B2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5EF9CCFC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BA2F9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2C1C000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DEFA6A7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D928AA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3D09A6E5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39C77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3A64453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C97F60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CC718A8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24BCB64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546C12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FC2AFF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E4ED12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67A5AD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308FF7C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C6AA9A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08B7F4F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29FB75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44A576E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2748539B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3E20D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97FE945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24E96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21A5554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59765447" w14:textId="77777777" w:rsidR="00F1651C" w:rsidRPr="0023044F" w:rsidRDefault="00F1651C">
      <w:pPr>
        <w:rPr>
          <w:rFonts w:cs="Arial"/>
        </w:rPr>
      </w:pPr>
    </w:p>
    <w:p w14:paraId="6C285367" w14:textId="62147B0B" w:rsidR="00B30712" w:rsidRPr="0023044F" w:rsidRDefault="00B30712" w:rsidP="00476953">
      <w:pPr>
        <w:rPr>
          <w:rFonts w:cs="Arial"/>
        </w:rPr>
      </w:pPr>
    </w:p>
    <w:p w14:paraId="46C1531A" w14:textId="4AD3C7AE" w:rsidR="00B30712" w:rsidRPr="0023044F" w:rsidRDefault="00B30712" w:rsidP="00476953">
      <w:pPr>
        <w:rPr>
          <w:rFonts w:cs="Arial"/>
        </w:rPr>
      </w:pPr>
    </w:p>
    <w:p w14:paraId="38B6A80A" w14:textId="3064840F" w:rsidR="00F1651C" w:rsidRPr="0023044F" w:rsidRDefault="00F1651C" w:rsidP="00AC7640">
      <w:pPr>
        <w:pStyle w:val="Heading1"/>
      </w:pPr>
      <w:bookmarkStart w:id="28" w:name="_Toc127860855"/>
      <w:r w:rsidRPr="0023044F">
        <w:lastRenderedPageBreak/>
        <w:t>Interfaces</w:t>
      </w:r>
      <w:bookmarkEnd w:id="28"/>
      <w:r w:rsidRPr="0023044F"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9"/>
        <w:gridCol w:w="6291"/>
      </w:tblGrid>
      <w:tr w:rsidR="00F1651C" w:rsidRPr="0023044F" w14:paraId="07779ED2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A33CE2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Program Type</w:t>
            </w:r>
          </w:p>
        </w:tc>
        <w:tc>
          <w:tcPr>
            <w:tcW w:w="3364" w:type="pct"/>
            <w:vAlign w:val="center"/>
          </w:tcPr>
          <w:p w14:paraId="407945CD" w14:textId="04E49C04" w:rsidR="00F1651C" w:rsidRPr="00AD1CE2" w:rsidRDefault="00000000" w:rsidP="002D0F83">
            <w:pPr>
              <w:pStyle w:val="Table-Text"/>
            </w:pPr>
            <w:sdt>
              <w:sdtPr>
                <w:id w:val="-1191754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5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Batch Interface, </w:t>
            </w:r>
            <w:sdt>
              <w:sdtPr>
                <w:id w:val="-120417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Online / Real-time Interface</w:t>
            </w:r>
          </w:p>
        </w:tc>
      </w:tr>
      <w:tr w:rsidR="00F1651C" w:rsidRPr="0023044F" w14:paraId="08272000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13148D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Type</w:t>
            </w:r>
          </w:p>
        </w:tc>
        <w:tc>
          <w:tcPr>
            <w:tcW w:w="3364" w:type="pct"/>
            <w:vAlign w:val="center"/>
          </w:tcPr>
          <w:p w14:paraId="16850540" w14:textId="2C6D6110" w:rsidR="00F1651C" w:rsidRPr="00AD1CE2" w:rsidRDefault="00000000" w:rsidP="002D0F83">
            <w:pPr>
              <w:pStyle w:val="Table-Text"/>
            </w:pPr>
            <w:sdt>
              <w:sdtPr>
                <w:id w:val="-19353598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55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EDI / IDOC, </w:t>
            </w:r>
            <w:sdt>
              <w:sdtPr>
                <w:id w:val="-172452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ALE, </w:t>
            </w:r>
            <w:sdt>
              <w:sdtPr>
                <w:id w:val="-185002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BAPI, </w:t>
            </w:r>
            <w:sdt>
              <w:sdtPr>
                <w:id w:val="-140622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Web Service, </w:t>
            </w:r>
            <w:sdt>
              <w:sdtPr>
                <w:id w:val="212279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40E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Other</w:t>
            </w:r>
          </w:p>
        </w:tc>
      </w:tr>
      <w:tr w:rsidR="00F1651C" w:rsidRPr="0023044F" w14:paraId="5AE5F1CA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600358D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Direction</w:t>
            </w:r>
          </w:p>
        </w:tc>
        <w:tc>
          <w:tcPr>
            <w:tcW w:w="3364" w:type="pct"/>
            <w:vAlign w:val="center"/>
          </w:tcPr>
          <w:p w14:paraId="7B7537AD" w14:textId="1C7BF049" w:rsidR="00F1651C" w:rsidRPr="00AD1CE2" w:rsidRDefault="00000000" w:rsidP="002D0F83">
            <w:pPr>
              <w:pStyle w:val="Table-Text"/>
            </w:pPr>
            <w:sdt>
              <w:sdtPr>
                <w:id w:val="498463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03A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Inbound, </w:t>
            </w:r>
            <w:sdt>
              <w:sdtPr>
                <w:id w:val="-608042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Outbound, </w:t>
            </w:r>
            <w:sdt>
              <w:sdtPr>
                <w:id w:val="86078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Both</w:t>
            </w:r>
          </w:p>
        </w:tc>
      </w:tr>
      <w:tr w:rsidR="00F1651C" w:rsidRPr="0023044F" w14:paraId="33B3101B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279BBA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Created With</w:t>
            </w:r>
          </w:p>
        </w:tc>
        <w:tc>
          <w:tcPr>
            <w:tcW w:w="3364" w:type="pct"/>
            <w:vAlign w:val="center"/>
          </w:tcPr>
          <w:p w14:paraId="5320FDBD" w14:textId="6576BE11" w:rsidR="00F1651C" w:rsidRPr="00AD1CE2" w:rsidRDefault="00000000" w:rsidP="002D0F83">
            <w:pPr>
              <w:pStyle w:val="Table-Text"/>
            </w:pPr>
            <w:sdt>
              <w:sdtPr>
                <w:id w:val="209234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SAP Standard /</w:t>
            </w:r>
            <w:r w:rsidR="00AD1CE2">
              <w:t> </w:t>
            </w:r>
            <w:r w:rsidR="00F1651C" w:rsidRPr="00AD1CE2">
              <w:t xml:space="preserve">PI, </w:t>
            </w:r>
            <w:sdt>
              <w:sdtPr>
                <w:id w:val="-1377702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Add-on Interface</w:t>
            </w:r>
          </w:p>
        </w:tc>
      </w:tr>
      <w:tr w:rsidR="00F1651C" w:rsidRPr="0023044F" w14:paraId="0C821894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77DAA7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External System</w:t>
            </w:r>
          </w:p>
        </w:tc>
        <w:tc>
          <w:tcPr>
            <w:tcW w:w="3364" w:type="pct"/>
            <w:vAlign w:val="center"/>
          </w:tcPr>
          <w:p w14:paraId="2B02263F" w14:textId="371106D2" w:rsidR="00F1651C" w:rsidRPr="00AD1CE2" w:rsidRDefault="002D0F83" w:rsidP="002D0F83">
            <w:pPr>
              <w:pStyle w:val="Table-Text"/>
            </w:pPr>
            <w:r>
              <w:t>Hybris WRANT02</w:t>
            </w:r>
          </w:p>
        </w:tc>
      </w:tr>
      <w:tr w:rsidR="00F1651C" w:rsidRPr="0023044F" w14:paraId="4ABE66E7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5F5A9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Contact for External system</w:t>
            </w:r>
          </w:p>
        </w:tc>
        <w:tc>
          <w:tcPr>
            <w:tcW w:w="3364" w:type="pct"/>
            <w:vAlign w:val="center"/>
          </w:tcPr>
          <w:p w14:paraId="6C747521" w14:textId="77777777" w:rsidR="00F1651C" w:rsidRPr="00AD1CE2" w:rsidRDefault="00F1651C" w:rsidP="002D0F83">
            <w:pPr>
              <w:pStyle w:val="Table-Text"/>
            </w:pPr>
          </w:p>
        </w:tc>
      </w:tr>
    </w:tbl>
    <w:p w14:paraId="057E85C3" w14:textId="12A30607" w:rsidR="00F1651C" w:rsidRDefault="00F1651C" w:rsidP="00AC7640">
      <w:pPr>
        <w:pStyle w:val="Heading2"/>
      </w:pPr>
      <w:bookmarkStart w:id="29" w:name="_Toc226725406"/>
      <w:bookmarkStart w:id="30" w:name="_Toc372200057"/>
      <w:bookmarkStart w:id="31" w:name="_Toc449014094"/>
      <w:bookmarkStart w:id="32" w:name="_Toc449014139"/>
      <w:bookmarkStart w:id="33" w:name="_Toc449015933"/>
      <w:bookmarkStart w:id="34" w:name="_Toc452101731"/>
      <w:bookmarkStart w:id="35" w:name="_Toc127860856"/>
      <w:r w:rsidRPr="0023044F">
        <w:t>Detailed Functional Description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132AF058" w14:textId="71F29C72" w:rsidR="0076641A" w:rsidRDefault="0076641A" w:rsidP="00074DD8">
      <w:pPr>
        <w:spacing w:after="80"/>
      </w:pPr>
    </w:p>
    <w:p w14:paraId="1B604597" w14:textId="74890A9D" w:rsidR="004036B0" w:rsidRDefault="004036B0" w:rsidP="0076641A"/>
    <w:p w14:paraId="6CF5575A" w14:textId="72B94C5C" w:rsidR="004E50C2" w:rsidRDefault="00DB70C7" w:rsidP="001D704A">
      <w:pPr>
        <w:pStyle w:val="Heading3"/>
        <w:spacing w:after="120"/>
      </w:pPr>
      <w:bookmarkStart w:id="36" w:name="_Toc127860857"/>
      <w:r>
        <w:t xml:space="preserve">Prepare </w:t>
      </w:r>
      <w:r w:rsidR="00E2376F">
        <w:t xml:space="preserve">to </w:t>
      </w:r>
      <w:bookmarkStart w:id="37" w:name="_Toc86558557"/>
      <w:bookmarkStart w:id="38" w:name="_Toc51582046"/>
      <w:r w:rsidR="003D3905">
        <w:t>Create Equipment for Warranty Material</w:t>
      </w:r>
      <w:bookmarkEnd w:id="36"/>
      <w:r w:rsidR="00DC6D10">
        <w:t xml:space="preserve"> </w:t>
      </w:r>
    </w:p>
    <w:p w14:paraId="7A94B098" w14:textId="0BEABC65" w:rsidR="004B6A3A" w:rsidRDefault="00F343FA" w:rsidP="00074DD8">
      <w:pPr>
        <w:pStyle w:val="Heading4"/>
        <w:spacing w:before="240" w:after="80"/>
      </w:pPr>
      <w:r>
        <w:t xml:space="preserve">Retrieve </w:t>
      </w:r>
      <w:proofErr w:type="spellStart"/>
      <w:r w:rsidR="000A1DAC">
        <w:t>FactorySerial</w:t>
      </w:r>
      <w:proofErr w:type="spellEnd"/>
      <w:r w:rsidR="000A1DAC">
        <w:t xml:space="preserve"> </w:t>
      </w:r>
      <w:proofErr w:type="gramStart"/>
      <w:r w:rsidR="000A1DAC">
        <w:t>record</w:t>
      </w:r>
      <w:proofErr w:type="gramEnd"/>
    </w:p>
    <w:p w14:paraId="37E0513C" w14:textId="6CE8400B" w:rsidR="00E73407" w:rsidRDefault="00621D23" w:rsidP="001D704A">
      <w:pPr>
        <w:pStyle w:val="Heading4"/>
        <w:spacing w:before="240" w:after="80"/>
      </w:pPr>
      <w:r>
        <w:t xml:space="preserve">Determine </w:t>
      </w:r>
      <w:proofErr w:type="spellStart"/>
      <w:r>
        <w:t>Reimburser</w:t>
      </w:r>
      <w:proofErr w:type="spellEnd"/>
      <w:r>
        <w:t xml:space="preserve"> Vendor </w:t>
      </w:r>
      <w:proofErr w:type="gramStart"/>
      <w:r>
        <w:t>number</w:t>
      </w:r>
      <w:proofErr w:type="gramEnd"/>
    </w:p>
    <w:p w14:paraId="05384FBF" w14:textId="3842FD57" w:rsidR="00117BB9" w:rsidRDefault="0060162F" w:rsidP="00074DD8">
      <w:pPr>
        <w:pStyle w:val="Heading4"/>
        <w:spacing w:before="240" w:after="80"/>
      </w:pPr>
      <w:r>
        <w:t xml:space="preserve">Determine next available </w:t>
      </w:r>
      <w:proofErr w:type="gramStart"/>
      <w:r w:rsidR="00F23716">
        <w:t>SERNR</w:t>
      </w:r>
      <w:proofErr w:type="gramEnd"/>
    </w:p>
    <w:p w14:paraId="56299817" w14:textId="7D292169" w:rsidR="00AC2FCC" w:rsidRDefault="00603C68" w:rsidP="00547183">
      <w:pPr>
        <w:pStyle w:val="Heading4"/>
        <w:spacing w:before="240" w:after="80"/>
      </w:pPr>
      <w:r>
        <w:t>Determine Master Warranty</w:t>
      </w:r>
    </w:p>
    <w:p w14:paraId="3DD1C066" w14:textId="1AB47303" w:rsidR="00402C34" w:rsidRPr="005B6777" w:rsidRDefault="009B0DAB" w:rsidP="00EB0F98">
      <w:pPr>
        <w:spacing w:after="80"/>
        <w:rPr>
          <w:i/>
          <w:iCs/>
        </w:rPr>
      </w:pPr>
      <w:r w:rsidRPr="005B6777">
        <w:rPr>
          <w:i/>
          <w:iCs/>
        </w:rPr>
        <w:t>See section 3.1.2.7</w:t>
      </w:r>
      <w:r w:rsidR="005B6777">
        <w:rPr>
          <w:i/>
          <w:iCs/>
        </w:rPr>
        <w:t>.</w:t>
      </w:r>
    </w:p>
    <w:p w14:paraId="56A2865C" w14:textId="1BAB678C" w:rsidR="00D345C5" w:rsidRDefault="00D345C5" w:rsidP="00806FE6">
      <w:pPr>
        <w:pStyle w:val="Heading3"/>
        <w:numPr>
          <w:ilvl w:val="0"/>
          <w:numId w:val="0"/>
        </w:numPr>
        <w:spacing w:before="240" w:after="80"/>
        <w:rPr>
          <w:ins w:id="39" w:author="Morley Jack" w:date="2023-02-01T02:33:00Z"/>
        </w:rPr>
      </w:pPr>
    </w:p>
    <w:p w14:paraId="111571B3" w14:textId="4237180D" w:rsidR="00E2376F" w:rsidRDefault="00AC2FCC">
      <w:pPr>
        <w:pStyle w:val="Heading3"/>
        <w:numPr>
          <w:ilvl w:val="2"/>
          <w:numId w:val="9"/>
        </w:numPr>
        <w:pPrChange w:id="40" w:author="Morley Jack" w:date="2023-02-01T06:01:00Z">
          <w:pPr>
            <w:pStyle w:val="Heading3"/>
            <w:spacing w:before="240" w:after="80"/>
          </w:pPr>
        </w:pPrChange>
      </w:pPr>
      <w:bookmarkStart w:id="41" w:name="_Toc127860858"/>
      <w:r>
        <w:t>Create Equipment for Warranty Material</w:t>
      </w:r>
      <w:bookmarkEnd w:id="41"/>
    </w:p>
    <w:p w14:paraId="058F4609" w14:textId="162E80F2" w:rsidR="002D0F83" w:rsidRDefault="006D3AE5" w:rsidP="00074DD8">
      <w:pPr>
        <w:pStyle w:val="Heading4"/>
        <w:spacing w:before="120" w:after="80"/>
      </w:pPr>
      <w:r>
        <w:t>Initial Screen</w:t>
      </w:r>
    </w:p>
    <w:p w14:paraId="7D05B426" w14:textId="01837355" w:rsidR="003A73E9" w:rsidRPr="00DE1EE5" w:rsidRDefault="003A73E9" w:rsidP="00577FE8">
      <w:pPr>
        <w:spacing w:before="120" w:after="80"/>
        <w:rPr>
          <w:rFonts w:cs="Arial"/>
        </w:rPr>
      </w:pPr>
    </w:p>
    <w:p w14:paraId="12F8D7CC" w14:textId="0B49507E" w:rsidR="006D3AE5" w:rsidRDefault="00B9585B" w:rsidP="00074DD8">
      <w:pPr>
        <w:pStyle w:val="Heading4"/>
        <w:spacing w:before="120" w:after="80"/>
      </w:pPr>
      <w:r>
        <w:t xml:space="preserve">General </w:t>
      </w:r>
      <w:r w:rsidR="00C2308A">
        <w:t>d</w:t>
      </w:r>
      <w:r>
        <w:t>ata</w:t>
      </w:r>
    </w:p>
    <w:p w14:paraId="21BE7167" w14:textId="5E00198E" w:rsidR="00F04BFB" w:rsidRDefault="00F04BFB" w:rsidP="00C2308A">
      <w:pPr>
        <w:ind w:left="360"/>
      </w:pPr>
    </w:p>
    <w:p w14:paraId="16E6B754" w14:textId="03258CAA" w:rsidR="00F04BFB" w:rsidRDefault="00C2308A" w:rsidP="00074DD8">
      <w:pPr>
        <w:pStyle w:val="Heading4"/>
        <w:spacing w:before="240" w:after="80"/>
      </w:pPr>
      <w:r>
        <w:t>Location data</w:t>
      </w:r>
    </w:p>
    <w:p w14:paraId="54D0D5B4" w14:textId="7D355254" w:rsidR="004C4C68" w:rsidRDefault="004C4C68" w:rsidP="00E01047"/>
    <w:p w14:paraId="6845A525" w14:textId="01EA0C5A" w:rsidR="00F04BFB" w:rsidRDefault="000F0FF9" w:rsidP="00074DD8">
      <w:pPr>
        <w:pStyle w:val="Heading4"/>
        <w:spacing w:before="240" w:after="80"/>
      </w:pPr>
      <w:proofErr w:type="spellStart"/>
      <w:r>
        <w:t>SerData</w:t>
      </w:r>
      <w:proofErr w:type="spellEnd"/>
      <w:r>
        <w:t xml:space="preserve"> data</w:t>
      </w:r>
    </w:p>
    <w:p w14:paraId="6F35DC93" w14:textId="1085B27F" w:rsidR="00435310" w:rsidRDefault="00435310" w:rsidP="00495C06">
      <w:pPr>
        <w:spacing w:before="120"/>
      </w:pPr>
    </w:p>
    <w:p w14:paraId="3DC0EBA9" w14:textId="79A87348" w:rsidR="00435310" w:rsidRDefault="006416B8" w:rsidP="00074DD8">
      <w:pPr>
        <w:pStyle w:val="Heading4"/>
        <w:spacing w:before="120" w:after="80"/>
      </w:pPr>
      <w:r>
        <w:t>Classification data</w:t>
      </w:r>
    </w:p>
    <w:p w14:paraId="4C4FE078" w14:textId="1317F40F" w:rsidR="00547A91" w:rsidRPr="00547A91" w:rsidRDefault="00547A91" w:rsidP="00074DD8">
      <w:pPr>
        <w:spacing w:after="80"/>
        <w:rPr>
          <w:i/>
          <w:iCs/>
        </w:rPr>
      </w:pPr>
      <w:r>
        <w:rPr>
          <w:i/>
          <w:iCs/>
        </w:rPr>
        <w:t xml:space="preserve">The following will only consider the changes that are required </w:t>
      </w:r>
      <w:r w:rsidR="00FC1F95">
        <w:rPr>
          <w:i/>
          <w:iCs/>
        </w:rPr>
        <w:t>for CR-074.  In addition to what was mentioned earlier in this document, we will also pull in</w:t>
      </w:r>
      <w:r w:rsidR="00117168">
        <w:rPr>
          <w:i/>
          <w:iCs/>
        </w:rPr>
        <w:t xml:space="preserve"> </w:t>
      </w:r>
      <w:r w:rsidR="00675494">
        <w:rPr>
          <w:i/>
          <w:iCs/>
        </w:rPr>
        <w:t>PRODH2 from the material’s product hierarchy assignment because it is needed for reporting.</w:t>
      </w:r>
    </w:p>
    <w:p w14:paraId="187C0C84" w14:textId="58478F43" w:rsidR="00A91A0C" w:rsidRDefault="00C92AC6" w:rsidP="00074DD8">
      <w:pPr>
        <w:spacing w:after="80"/>
      </w:pPr>
      <w:r>
        <w:t>Following the path of manual</w:t>
      </w:r>
      <w:r w:rsidR="00686ED7">
        <w:t>ly creating the equipment, the next step would be to click on &lt;Class overview&gt; at the top of the screen.</w:t>
      </w:r>
    </w:p>
    <w:p w14:paraId="1EAF67D6" w14:textId="166B8642" w:rsidR="00686ED7" w:rsidRDefault="002A0E30" w:rsidP="00074DD8">
      <w:pPr>
        <w:spacing w:after="80"/>
      </w:pPr>
      <w:r>
        <w:rPr>
          <w:noProof/>
        </w:rPr>
        <w:lastRenderedPageBreak/>
        <w:drawing>
          <wp:inline distT="0" distB="0" distL="0" distR="0" wp14:anchorId="360A3DE3" wp14:editId="696B9553">
            <wp:extent cx="4352544" cy="1143000"/>
            <wp:effectExtent l="0" t="0" r="0" b="0"/>
            <wp:docPr id="11" name="Picture 1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78E0" w14:textId="24A11C75" w:rsidR="00F00B57" w:rsidRDefault="001D4982" w:rsidP="001933DA">
      <w:pPr>
        <w:spacing w:after="80"/>
      </w:pPr>
      <w:r>
        <w:t xml:space="preserve">In practice it may be necessary to </w:t>
      </w:r>
      <w:r w:rsidR="001933DA">
        <w:t>use</w:t>
      </w:r>
      <w:r w:rsidR="00CB48C7">
        <w:t xml:space="preserve"> IBIP </w:t>
      </w:r>
      <w:r w:rsidR="000C554B">
        <w:t xml:space="preserve">t-code, upload program 0140 or </w:t>
      </w:r>
      <w:proofErr w:type="gramStart"/>
      <w:r w:rsidR="000C554B">
        <w:t>similar</w:t>
      </w:r>
      <w:proofErr w:type="gramEnd"/>
    </w:p>
    <w:p w14:paraId="07B54B1F" w14:textId="46E01378" w:rsidR="002675CE" w:rsidRDefault="00305B68" w:rsidP="00074DD8">
      <w:pPr>
        <w:spacing w:after="80"/>
      </w:pPr>
      <w:r>
        <w:t xml:space="preserve">Populate the </w:t>
      </w:r>
      <w:r w:rsidR="005A0EF8">
        <w:t xml:space="preserve">AUSP </w:t>
      </w:r>
      <w:r>
        <w:t>classi</w:t>
      </w:r>
      <w:r w:rsidR="00743148">
        <w:t xml:space="preserve">fication data </w:t>
      </w:r>
      <w:r w:rsidR="005A0EF8">
        <w:t xml:space="preserve">by copying from this material’s </w:t>
      </w:r>
      <w:r w:rsidR="00CC5BA0">
        <w:t xml:space="preserve">Material Master classification data </w:t>
      </w:r>
      <w:r w:rsidR="00743148">
        <w:t xml:space="preserve">as follows: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0"/>
        <w:gridCol w:w="3084"/>
        <w:gridCol w:w="1784"/>
        <w:gridCol w:w="2802"/>
      </w:tblGrid>
      <w:tr w:rsidR="00422F0C" w14:paraId="441FD87C" w14:textId="77777777" w:rsidTr="00422F0C">
        <w:tc>
          <w:tcPr>
            <w:tcW w:w="1360" w:type="dxa"/>
            <w:shd w:val="clear" w:color="auto" w:fill="FFFF99"/>
          </w:tcPr>
          <w:p w14:paraId="660D9382" w14:textId="6AA9F655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Field Name</w:t>
            </w:r>
          </w:p>
        </w:tc>
        <w:tc>
          <w:tcPr>
            <w:tcW w:w="2592" w:type="dxa"/>
            <w:shd w:val="clear" w:color="auto" w:fill="FFFF99"/>
          </w:tcPr>
          <w:p w14:paraId="31E0CB0D" w14:textId="155C09A1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Technical Name</w:t>
            </w:r>
          </w:p>
        </w:tc>
        <w:tc>
          <w:tcPr>
            <w:tcW w:w="1893" w:type="dxa"/>
            <w:shd w:val="clear" w:color="auto" w:fill="FFFF99"/>
          </w:tcPr>
          <w:p w14:paraId="17DA8FFC" w14:textId="06EA1B71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Value</w:t>
            </w:r>
          </w:p>
        </w:tc>
        <w:tc>
          <w:tcPr>
            <w:tcW w:w="3145" w:type="dxa"/>
            <w:shd w:val="clear" w:color="auto" w:fill="FFFF99"/>
          </w:tcPr>
          <w:p w14:paraId="36D27D5B" w14:textId="5E2B6922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Description / Explanation</w:t>
            </w:r>
          </w:p>
        </w:tc>
      </w:tr>
      <w:tr w:rsidR="001207B3" w14:paraId="18354BF8" w14:textId="77777777" w:rsidTr="00A213E0">
        <w:tc>
          <w:tcPr>
            <w:tcW w:w="1360" w:type="dxa"/>
          </w:tcPr>
          <w:p w14:paraId="42B8396F" w14:textId="46E18C88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Object</w:t>
            </w:r>
          </w:p>
        </w:tc>
        <w:tc>
          <w:tcPr>
            <w:tcW w:w="2592" w:type="dxa"/>
          </w:tcPr>
          <w:p w14:paraId="30803510" w14:textId="10BDF29D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OBJEK</w:t>
            </w:r>
          </w:p>
        </w:tc>
        <w:tc>
          <w:tcPr>
            <w:tcW w:w="1893" w:type="dxa"/>
          </w:tcPr>
          <w:p w14:paraId="41806334" w14:textId="075D6BAF" w:rsidR="001207B3" w:rsidRDefault="000532E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 xml:space="preserve">EQUNR (full </w:t>
            </w:r>
            <w:proofErr w:type="gramStart"/>
            <w:r>
              <w:rPr>
                <w:rFonts w:cs="Arial"/>
              </w:rPr>
              <w:t>16 digit</w:t>
            </w:r>
            <w:proofErr w:type="gramEnd"/>
            <w:r w:rsidR="00230E4A">
              <w:rPr>
                <w:rFonts w:cs="Arial"/>
              </w:rPr>
              <w:t xml:space="preserve"> nr w/leading zeros</w:t>
            </w:r>
          </w:p>
        </w:tc>
        <w:tc>
          <w:tcPr>
            <w:tcW w:w="3145" w:type="dxa"/>
          </w:tcPr>
          <w:p w14:paraId="756AAB29" w14:textId="395DEC4D" w:rsidR="001207B3" w:rsidRDefault="00230E4A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Equipment number just created</w:t>
            </w:r>
            <w:r w:rsidR="003A4DD6">
              <w:rPr>
                <w:rFonts w:cs="Arial"/>
              </w:rPr>
              <w:t xml:space="preserve">, if forced to save it and assign classification </w:t>
            </w:r>
            <w:r w:rsidR="00831FC2">
              <w:rPr>
                <w:rFonts w:cs="Arial"/>
              </w:rPr>
              <w:t>as a separate task</w:t>
            </w:r>
          </w:p>
        </w:tc>
      </w:tr>
      <w:tr w:rsidR="00C96442" w14:paraId="24F6E39F" w14:textId="77777777" w:rsidTr="00A213E0">
        <w:tc>
          <w:tcPr>
            <w:tcW w:w="1360" w:type="dxa"/>
          </w:tcPr>
          <w:p w14:paraId="1FD6C579" w14:textId="44439A52" w:rsidR="00C96442" w:rsidRDefault="00C96442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 Type</w:t>
            </w:r>
          </w:p>
        </w:tc>
        <w:tc>
          <w:tcPr>
            <w:tcW w:w="2592" w:type="dxa"/>
          </w:tcPr>
          <w:p w14:paraId="0D62781F" w14:textId="18FAF22B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KLART</w:t>
            </w:r>
          </w:p>
        </w:tc>
        <w:tc>
          <w:tcPr>
            <w:tcW w:w="1893" w:type="dxa"/>
          </w:tcPr>
          <w:p w14:paraId="15A6E37A" w14:textId="435234E7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“002”</w:t>
            </w:r>
          </w:p>
        </w:tc>
        <w:tc>
          <w:tcPr>
            <w:tcW w:w="3145" w:type="dxa"/>
          </w:tcPr>
          <w:p w14:paraId="3E718B39" w14:textId="1253FC62" w:rsidR="00C96442" w:rsidRDefault="00A637A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Equipment Class</w:t>
            </w:r>
            <w:r w:rsidR="00DB41E8">
              <w:rPr>
                <w:rFonts w:cs="Arial"/>
              </w:rPr>
              <w:t>. Auto-populates when doing from within EQUI-Create.</w:t>
            </w:r>
          </w:p>
        </w:tc>
      </w:tr>
      <w:tr w:rsidR="00422F0C" w14:paraId="4DE0AE83" w14:textId="77777777" w:rsidTr="00422F0C">
        <w:tc>
          <w:tcPr>
            <w:tcW w:w="1360" w:type="dxa"/>
          </w:tcPr>
          <w:p w14:paraId="45B64E58" w14:textId="4482C392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</w:t>
            </w:r>
          </w:p>
        </w:tc>
        <w:tc>
          <w:tcPr>
            <w:tcW w:w="2592" w:type="dxa"/>
          </w:tcPr>
          <w:p w14:paraId="7DE87010" w14:textId="2B8A69C4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CLASS</w:t>
            </w:r>
          </w:p>
        </w:tc>
        <w:tc>
          <w:tcPr>
            <w:tcW w:w="1893" w:type="dxa"/>
          </w:tcPr>
          <w:p w14:paraId="59201DCE" w14:textId="7ECBFCF7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“TOYOTIRES”</w:t>
            </w:r>
          </w:p>
        </w:tc>
        <w:tc>
          <w:tcPr>
            <w:tcW w:w="3145" w:type="dxa"/>
          </w:tcPr>
          <w:p w14:paraId="40245BC0" w14:textId="6A673A7A" w:rsidR="00363D24" w:rsidRDefault="00363D2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 xml:space="preserve">Assign </w:t>
            </w:r>
            <w:r w:rsidR="00A86DFD">
              <w:rPr>
                <w:rFonts w:cs="Arial"/>
              </w:rPr>
              <w:t xml:space="preserve">configured </w:t>
            </w:r>
            <w:r>
              <w:rPr>
                <w:rFonts w:cs="Arial"/>
              </w:rPr>
              <w:t>class</w:t>
            </w:r>
          </w:p>
        </w:tc>
      </w:tr>
      <w:tr w:rsidR="00422F0C" w14:paraId="248F2DC2" w14:textId="77777777" w:rsidTr="00422F0C">
        <w:tc>
          <w:tcPr>
            <w:tcW w:w="1360" w:type="dxa"/>
            <w:shd w:val="clear" w:color="auto" w:fill="FFFF99"/>
          </w:tcPr>
          <w:p w14:paraId="2C3EC1F3" w14:textId="51DDF133" w:rsidR="00A86DFD" w:rsidRDefault="002101DD" w:rsidP="002A0E30">
            <w:pPr>
              <w:spacing w:before="120" w:after="80"/>
              <w:rPr>
                <w:rFonts w:cs="Arial"/>
              </w:rPr>
            </w:pPr>
            <w:ins w:id="42" w:author="Morley Jack" w:date="2023-02-01T04:40:00Z">
              <w:r>
                <w:rPr>
                  <w:rFonts w:cs="Arial"/>
                </w:rPr>
                <w:t>Description</w:t>
              </w:r>
            </w:ins>
          </w:p>
        </w:tc>
        <w:tc>
          <w:tcPr>
            <w:tcW w:w="2592" w:type="dxa"/>
            <w:shd w:val="clear" w:color="auto" w:fill="FFFF99"/>
          </w:tcPr>
          <w:p w14:paraId="7EA34E28" w14:textId="562470AD" w:rsidR="00A86DFD" w:rsidRDefault="002101DD" w:rsidP="002A0E30">
            <w:pPr>
              <w:spacing w:before="120" w:after="80"/>
              <w:rPr>
                <w:rFonts w:cs="Arial"/>
              </w:rPr>
            </w:pPr>
            <w:ins w:id="43" w:author="Morley Jack" w:date="2023-02-01T04:40:00Z">
              <w:r>
                <w:rPr>
                  <w:rFonts w:cs="Arial"/>
                </w:rPr>
                <w:t>Characteristic</w:t>
              </w:r>
            </w:ins>
          </w:p>
        </w:tc>
        <w:tc>
          <w:tcPr>
            <w:tcW w:w="1893" w:type="dxa"/>
            <w:shd w:val="clear" w:color="auto" w:fill="FFFF99"/>
          </w:tcPr>
          <w:p w14:paraId="59FA4E4A" w14:textId="77777777" w:rsidR="00A86DFD" w:rsidRDefault="00A86DFD" w:rsidP="002A0E3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  <w:shd w:val="clear" w:color="auto" w:fill="FFFF99"/>
          </w:tcPr>
          <w:p w14:paraId="729A4D2A" w14:textId="1B208916" w:rsidR="00A86DFD" w:rsidRDefault="00CA4250" w:rsidP="002A0E30">
            <w:pPr>
              <w:spacing w:before="120" w:after="80"/>
              <w:rPr>
                <w:rFonts w:cs="Arial"/>
              </w:rPr>
            </w:pPr>
            <w:del w:id="44" w:author="Morley Jack" w:date="2023-02-01T04:40:00Z">
              <w:r w:rsidDel="002101DD">
                <w:rPr>
                  <w:rFonts w:cs="Arial"/>
                </w:rPr>
                <w:delText>Characteristics</w:delText>
              </w:r>
            </w:del>
            <w:ins w:id="45" w:author="Morley Jack" w:date="2023-02-01T04:40:00Z">
              <w:r w:rsidR="002101DD">
                <w:rPr>
                  <w:rFonts w:cs="Arial"/>
                </w:rPr>
                <w:t>Item type</w:t>
              </w:r>
            </w:ins>
          </w:p>
        </w:tc>
      </w:tr>
      <w:tr w:rsidR="00CA4250" w14:paraId="4BFF2DB9" w14:textId="77777777" w:rsidTr="00A213E0">
        <w:tc>
          <w:tcPr>
            <w:tcW w:w="1360" w:type="dxa"/>
          </w:tcPr>
          <w:p w14:paraId="0E07D756" w14:textId="62D0FB81" w:rsidR="00DC0662" w:rsidRDefault="00E00DE4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RAC – Speed Rating Code</w:t>
            </w:r>
          </w:p>
        </w:tc>
        <w:tc>
          <w:tcPr>
            <w:tcW w:w="2592" w:type="dxa"/>
          </w:tcPr>
          <w:p w14:paraId="5DDCB53D" w14:textId="064D7E73" w:rsidR="00CA4250" w:rsidRDefault="00DC0662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RAC_SPEED_RATING</w:t>
            </w:r>
          </w:p>
        </w:tc>
        <w:tc>
          <w:tcPr>
            <w:tcW w:w="1893" w:type="dxa"/>
          </w:tcPr>
          <w:p w14:paraId="7721CB6F" w14:textId="77777777" w:rsidR="00CA4250" w:rsidRDefault="00CA4250" w:rsidP="002A0E3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66865F34" w14:textId="00AB3204" w:rsidR="00CA4250" w:rsidRDefault="00782AA9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2 CHAR alpha-numeric</w:t>
            </w:r>
          </w:p>
        </w:tc>
      </w:tr>
      <w:tr w:rsidR="00051894" w14:paraId="788B5CC3" w14:textId="77777777" w:rsidTr="00A213E0">
        <w:tc>
          <w:tcPr>
            <w:tcW w:w="1360" w:type="dxa"/>
          </w:tcPr>
          <w:p w14:paraId="75AF4B48" w14:textId="132D483F" w:rsidR="007E3AB3" w:rsidRDefault="007E3AB3" w:rsidP="002A0E30">
            <w:pPr>
              <w:spacing w:before="120" w:after="8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RAC_Tire</w:t>
            </w:r>
            <w:proofErr w:type="spellEnd"/>
            <w:r>
              <w:rPr>
                <w:rFonts w:cs="Arial"/>
              </w:rPr>
              <w:t xml:space="preserve"> Category</w:t>
            </w:r>
          </w:p>
        </w:tc>
        <w:tc>
          <w:tcPr>
            <w:tcW w:w="2592" w:type="dxa"/>
          </w:tcPr>
          <w:p w14:paraId="60E800AA" w14:textId="5FFB22DD" w:rsidR="00051894" w:rsidRDefault="007E3AB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RAC_TIRE_CATEGORY</w:t>
            </w:r>
          </w:p>
        </w:tc>
        <w:tc>
          <w:tcPr>
            <w:tcW w:w="1893" w:type="dxa"/>
          </w:tcPr>
          <w:p w14:paraId="3F6E6F2C" w14:textId="77777777" w:rsidR="00051894" w:rsidRDefault="00051894" w:rsidP="002A0E3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0AABB6AA" w14:textId="3E01B6FC" w:rsidR="00051894" w:rsidRDefault="001E21E3" w:rsidP="002A0E3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06E63">
              <w:rPr>
                <w:rFonts w:cs="Arial"/>
              </w:rPr>
              <w:t xml:space="preserve"> CHAR alpha</w:t>
            </w:r>
            <w:r>
              <w:rPr>
                <w:rFonts w:cs="Arial"/>
              </w:rPr>
              <w:t>-numeric</w:t>
            </w:r>
          </w:p>
        </w:tc>
      </w:tr>
      <w:tr w:rsidR="00B06E63" w14:paraId="457ABBF3" w14:textId="77777777" w:rsidTr="00A213E0">
        <w:tc>
          <w:tcPr>
            <w:tcW w:w="1360" w:type="dxa"/>
          </w:tcPr>
          <w:p w14:paraId="6874966C" w14:textId="036CAA58" w:rsidR="00B06E63" w:rsidRPr="008658B5" w:rsidRDefault="007E3AB3" w:rsidP="002A0E30">
            <w:pPr>
              <w:spacing w:before="120" w:after="80"/>
              <w:rPr>
                <w:rFonts w:cs="Arial"/>
                <w:strike/>
              </w:rPr>
            </w:pPr>
            <w:r w:rsidRPr="008658B5">
              <w:rPr>
                <w:rFonts w:cs="Arial"/>
                <w:strike/>
              </w:rPr>
              <w:t>Original Tread Depth in 32nds</w:t>
            </w:r>
          </w:p>
        </w:tc>
        <w:tc>
          <w:tcPr>
            <w:tcW w:w="2592" w:type="dxa"/>
          </w:tcPr>
          <w:p w14:paraId="5BBBAC63" w14:textId="4D6B9D2D" w:rsidR="00B06E63" w:rsidRPr="008658B5" w:rsidRDefault="00237C8D" w:rsidP="002A0E30">
            <w:pPr>
              <w:spacing w:before="120" w:after="80"/>
              <w:rPr>
                <w:rFonts w:cs="Arial"/>
                <w:strike/>
              </w:rPr>
            </w:pPr>
            <w:r w:rsidRPr="008658B5">
              <w:rPr>
                <w:rFonts w:cs="Arial"/>
                <w:strike/>
              </w:rPr>
              <w:t>ORIGINAL_TREAD_DEPTH_32</w:t>
            </w:r>
          </w:p>
        </w:tc>
        <w:tc>
          <w:tcPr>
            <w:tcW w:w="1893" w:type="dxa"/>
          </w:tcPr>
          <w:p w14:paraId="49D1352B" w14:textId="77777777" w:rsidR="00B06E63" w:rsidRPr="008658B5" w:rsidRDefault="00B06E63" w:rsidP="002A0E30">
            <w:pPr>
              <w:spacing w:before="120" w:after="80"/>
              <w:rPr>
                <w:rFonts w:cs="Arial"/>
                <w:strike/>
              </w:rPr>
            </w:pPr>
          </w:p>
        </w:tc>
        <w:tc>
          <w:tcPr>
            <w:tcW w:w="3145" w:type="dxa"/>
          </w:tcPr>
          <w:p w14:paraId="79F19F57" w14:textId="4BFCFA1B" w:rsidR="00B06E63" w:rsidRPr="008658B5" w:rsidRDefault="007D663C" w:rsidP="002A0E30">
            <w:pPr>
              <w:spacing w:before="120" w:after="80"/>
              <w:rPr>
                <w:rFonts w:cs="Arial"/>
                <w:strike/>
              </w:rPr>
            </w:pPr>
            <w:r w:rsidRPr="008658B5">
              <w:rPr>
                <w:rFonts w:cs="Arial"/>
                <w:strike/>
              </w:rPr>
              <w:t xml:space="preserve">2 CHAR num.  </w:t>
            </w:r>
            <w:r w:rsidR="00117C8A" w:rsidRPr="008658B5">
              <w:rPr>
                <w:rFonts w:cs="Arial"/>
                <w:strike/>
              </w:rPr>
              <w:t>Original tread depth in 32</w:t>
            </w:r>
            <w:r w:rsidR="00117C8A" w:rsidRPr="008658B5">
              <w:rPr>
                <w:rFonts w:cs="Arial"/>
                <w:strike/>
                <w:vertAlign w:val="superscript"/>
              </w:rPr>
              <w:t>nds</w:t>
            </w:r>
            <w:r w:rsidR="00117C8A" w:rsidRPr="008658B5">
              <w:rPr>
                <w:rFonts w:cs="Arial"/>
                <w:strike/>
              </w:rPr>
              <w:t xml:space="preserve"> of an inch</w:t>
            </w:r>
          </w:p>
        </w:tc>
      </w:tr>
    </w:tbl>
    <w:p w14:paraId="305B54E5" w14:textId="6FD4DD02" w:rsidR="00B41665" w:rsidRDefault="00E853C2" w:rsidP="00720207">
      <w:pPr>
        <w:spacing w:before="120" w:after="80"/>
      </w:pPr>
      <w:r>
        <w:t xml:space="preserve">The Material Master characteristics class is also </w:t>
      </w:r>
      <w:proofErr w:type="gramStart"/>
      <w:r>
        <w:t>TOYOTIRES</w:t>
      </w:r>
      <w:proofErr w:type="gramEnd"/>
      <w:r>
        <w:t xml:space="preserve"> and </w:t>
      </w:r>
      <w:r w:rsidR="00024AB6">
        <w:t>we have been careful to use the identical naming conventions for the characteristics.</w:t>
      </w:r>
    </w:p>
    <w:p w14:paraId="4079BCF2" w14:textId="269E8E93" w:rsidR="005E1DFE" w:rsidRDefault="005E1DFE" w:rsidP="00720207">
      <w:pPr>
        <w:spacing w:before="120" w:after="80"/>
      </w:pPr>
      <w:r>
        <w:t xml:space="preserve">In addition to </w:t>
      </w:r>
      <w:r w:rsidR="007937E5">
        <w:t xml:space="preserve">the </w:t>
      </w:r>
      <w:r w:rsidR="004C712E">
        <w:t xml:space="preserve">characteristics above, we need the values and descriptions of two </w:t>
      </w:r>
      <w:r w:rsidR="009D01FC">
        <w:t xml:space="preserve">of the material’s </w:t>
      </w:r>
      <w:r w:rsidR="00E66A65">
        <w:t>product hierarchy: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8"/>
        <w:gridCol w:w="2839"/>
        <w:gridCol w:w="1757"/>
        <w:gridCol w:w="3046"/>
      </w:tblGrid>
      <w:tr w:rsidR="00E66A65" w14:paraId="694E9DBD" w14:textId="77777777" w:rsidTr="00865A6A">
        <w:tc>
          <w:tcPr>
            <w:tcW w:w="1360" w:type="dxa"/>
            <w:shd w:val="clear" w:color="auto" w:fill="FFFF99"/>
          </w:tcPr>
          <w:p w14:paraId="222489EB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  <w:ins w:id="46" w:author="Morley Jack" w:date="2023-02-01T04:40:00Z">
              <w:r>
                <w:rPr>
                  <w:rFonts w:cs="Arial"/>
                </w:rPr>
                <w:t>Description</w:t>
              </w:r>
            </w:ins>
          </w:p>
        </w:tc>
        <w:tc>
          <w:tcPr>
            <w:tcW w:w="2592" w:type="dxa"/>
            <w:shd w:val="clear" w:color="auto" w:fill="FFFF99"/>
          </w:tcPr>
          <w:p w14:paraId="6ECBB53E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  <w:ins w:id="47" w:author="Morley Jack" w:date="2023-02-01T04:40:00Z">
              <w:r>
                <w:rPr>
                  <w:rFonts w:cs="Arial"/>
                </w:rPr>
                <w:t>Characteristic</w:t>
              </w:r>
            </w:ins>
          </w:p>
        </w:tc>
        <w:tc>
          <w:tcPr>
            <w:tcW w:w="1893" w:type="dxa"/>
            <w:shd w:val="clear" w:color="auto" w:fill="FFFF99"/>
          </w:tcPr>
          <w:p w14:paraId="17F4F733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  <w:shd w:val="clear" w:color="auto" w:fill="FFFF99"/>
          </w:tcPr>
          <w:p w14:paraId="2BBC13C1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  <w:del w:id="48" w:author="Morley Jack" w:date="2023-02-01T04:40:00Z">
              <w:r w:rsidDel="002101DD">
                <w:rPr>
                  <w:rFonts w:cs="Arial"/>
                </w:rPr>
                <w:delText>Characteristics</w:delText>
              </w:r>
            </w:del>
            <w:ins w:id="49" w:author="Morley Jack" w:date="2023-02-01T04:40:00Z">
              <w:r>
                <w:rPr>
                  <w:rFonts w:cs="Arial"/>
                </w:rPr>
                <w:t>Item type</w:t>
              </w:r>
            </w:ins>
          </w:p>
        </w:tc>
      </w:tr>
      <w:tr w:rsidR="00E66A65" w14:paraId="3AF914C2" w14:textId="77777777" w:rsidTr="00865A6A">
        <w:tc>
          <w:tcPr>
            <w:tcW w:w="1360" w:type="dxa"/>
          </w:tcPr>
          <w:p w14:paraId="08065892" w14:textId="01E90C86" w:rsidR="00E66A65" w:rsidRDefault="005E1159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Category</w:t>
            </w:r>
          </w:p>
        </w:tc>
        <w:tc>
          <w:tcPr>
            <w:tcW w:w="2592" w:type="dxa"/>
          </w:tcPr>
          <w:p w14:paraId="768084A5" w14:textId="034E8C1E" w:rsidR="00E66A65" w:rsidRDefault="008C14C3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WTY_</w:t>
            </w:r>
            <w:r w:rsidR="0051133F">
              <w:rPr>
                <w:rFonts w:cs="Arial"/>
              </w:rPr>
              <w:t>CATEGORY</w:t>
            </w:r>
          </w:p>
        </w:tc>
        <w:tc>
          <w:tcPr>
            <w:tcW w:w="1893" w:type="dxa"/>
          </w:tcPr>
          <w:p w14:paraId="3B6DA334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781AE611" w14:textId="4E13D658" w:rsidR="00E66A65" w:rsidRDefault="008C14C3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PRODH2</w:t>
            </w:r>
          </w:p>
        </w:tc>
      </w:tr>
      <w:tr w:rsidR="00E66A65" w14:paraId="4008CF1C" w14:textId="77777777" w:rsidTr="00865A6A">
        <w:tc>
          <w:tcPr>
            <w:tcW w:w="1360" w:type="dxa"/>
          </w:tcPr>
          <w:p w14:paraId="009E369D" w14:textId="4AB4280A" w:rsidR="00E66A65" w:rsidRDefault="005E1159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Category</w:t>
            </w:r>
            <w:r w:rsidR="001B3D27">
              <w:rPr>
                <w:rFonts w:cs="Arial"/>
              </w:rPr>
              <w:t xml:space="preserve"> Descr</w:t>
            </w:r>
            <w:r>
              <w:rPr>
                <w:rFonts w:cs="Arial"/>
              </w:rPr>
              <w:t>iption</w:t>
            </w:r>
          </w:p>
        </w:tc>
        <w:tc>
          <w:tcPr>
            <w:tcW w:w="2592" w:type="dxa"/>
          </w:tcPr>
          <w:p w14:paraId="50A1DA3C" w14:textId="123CC8C1" w:rsidR="00E66A65" w:rsidRDefault="00775770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WTY_</w:t>
            </w:r>
            <w:r w:rsidR="00D57CA4">
              <w:rPr>
                <w:rFonts w:cs="Arial"/>
              </w:rPr>
              <w:t>CAT</w:t>
            </w:r>
            <w:r w:rsidR="005E70A4">
              <w:rPr>
                <w:rFonts w:cs="Arial"/>
              </w:rPr>
              <w:t>A</w:t>
            </w:r>
            <w:r w:rsidR="00D57CA4">
              <w:rPr>
                <w:rFonts w:cs="Arial"/>
              </w:rPr>
              <w:t>EGORY</w:t>
            </w:r>
            <w:r>
              <w:rPr>
                <w:rFonts w:cs="Arial"/>
              </w:rPr>
              <w:t>_DESCR</w:t>
            </w:r>
          </w:p>
        </w:tc>
        <w:tc>
          <w:tcPr>
            <w:tcW w:w="1893" w:type="dxa"/>
          </w:tcPr>
          <w:p w14:paraId="6C3E0849" w14:textId="77777777" w:rsidR="00E66A65" w:rsidRDefault="00E66A65" w:rsidP="00865A6A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22D0D1AE" w14:textId="08B598CC" w:rsidR="00E66A65" w:rsidRDefault="00A5223E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C62C74">
              <w:rPr>
                <w:rFonts w:cs="Arial"/>
              </w:rPr>
              <w:t>179 PRODH-VTEXT</w:t>
            </w:r>
          </w:p>
        </w:tc>
      </w:tr>
      <w:tr w:rsidR="001B3D27" w14:paraId="193B6EBF" w14:textId="77777777" w:rsidTr="00865A6A">
        <w:tc>
          <w:tcPr>
            <w:tcW w:w="1360" w:type="dxa"/>
          </w:tcPr>
          <w:p w14:paraId="2893C376" w14:textId="5873D40D" w:rsidR="001B3D27" w:rsidRDefault="00C451A6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Tire Pattern</w:t>
            </w:r>
          </w:p>
        </w:tc>
        <w:tc>
          <w:tcPr>
            <w:tcW w:w="2592" w:type="dxa"/>
          </w:tcPr>
          <w:p w14:paraId="47BE5883" w14:textId="29C91AFD" w:rsidR="001B3D27" w:rsidRDefault="00C451A6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WTY_PATTERN</w:t>
            </w:r>
          </w:p>
        </w:tc>
        <w:tc>
          <w:tcPr>
            <w:tcW w:w="1893" w:type="dxa"/>
          </w:tcPr>
          <w:p w14:paraId="6C5680D7" w14:textId="77777777" w:rsidR="001B3D27" w:rsidRDefault="001B3D27" w:rsidP="00865A6A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4D999D7C" w14:textId="549D97F5" w:rsidR="001B3D27" w:rsidRDefault="00C451A6" w:rsidP="00865A6A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PRODH4</w:t>
            </w:r>
          </w:p>
        </w:tc>
      </w:tr>
      <w:tr w:rsidR="00775770" w14:paraId="23DEA166" w14:textId="77777777" w:rsidTr="00865A6A">
        <w:tc>
          <w:tcPr>
            <w:tcW w:w="1360" w:type="dxa"/>
          </w:tcPr>
          <w:p w14:paraId="5D31D11D" w14:textId="07A0C6F4" w:rsidR="00775770" w:rsidRDefault="00775770" w:rsidP="0077577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Tire Pattern Description</w:t>
            </w:r>
          </w:p>
        </w:tc>
        <w:tc>
          <w:tcPr>
            <w:tcW w:w="2592" w:type="dxa"/>
          </w:tcPr>
          <w:p w14:paraId="5B3022AB" w14:textId="626E2539" w:rsidR="00775770" w:rsidRDefault="00775770" w:rsidP="0077577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WTY_PATTERN_DESCR</w:t>
            </w:r>
          </w:p>
        </w:tc>
        <w:tc>
          <w:tcPr>
            <w:tcW w:w="1893" w:type="dxa"/>
          </w:tcPr>
          <w:p w14:paraId="60AEF1DB" w14:textId="77777777" w:rsidR="00775770" w:rsidRDefault="00775770" w:rsidP="00775770">
            <w:pPr>
              <w:spacing w:before="120" w:after="80"/>
              <w:rPr>
                <w:rFonts w:cs="Arial"/>
              </w:rPr>
            </w:pPr>
          </w:p>
        </w:tc>
        <w:tc>
          <w:tcPr>
            <w:tcW w:w="3145" w:type="dxa"/>
          </w:tcPr>
          <w:p w14:paraId="32814270" w14:textId="567F21A5" w:rsidR="00775770" w:rsidRDefault="00775770" w:rsidP="00775770">
            <w:pPr>
              <w:spacing w:before="120" w:after="80"/>
              <w:rPr>
                <w:rFonts w:cs="Arial"/>
              </w:rPr>
            </w:pPr>
            <w:r>
              <w:rPr>
                <w:rFonts w:cs="Arial"/>
              </w:rPr>
              <w:t>T179 PRODH-VTEXT</w:t>
            </w:r>
          </w:p>
        </w:tc>
      </w:tr>
    </w:tbl>
    <w:p w14:paraId="74C0D69E" w14:textId="77777777" w:rsidR="00E66A65" w:rsidRDefault="00E66A65" w:rsidP="00720207">
      <w:pPr>
        <w:spacing w:before="120" w:after="80"/>
        <w:rPr>
          <w:ins w:id="50" w:author="Morley Jack" w:date="2023-02-01T04:27:00Z"/>
        </w:rPr>
      </w:pPr>
    </w:p>
    <w:p w14:paraId="21950588" w14:textId="77777777" w:rsidR="003F1A28" w:rsidDel="006C2B7A" w:rsidRDefault="003F1A28" w:rsidP="00720207">
      <w:pPr>
        <w:spacing w:before="120" w:after="80"/>
        <w:rPr>
          <w:del w:id="51" w:author="Morley Jack" w:date="2023-02-01T04:41:00Z"/>
        </w:rPr>
      </w:pPr>
    </w:p>
    <w:p w14:paraId="4EE05364" w14:textId="14B418C8" w:rsidR="00357032" w:rsidRDefault="00357032" w:rsidP="00720207">
      <w:pPr>
        <w:spacing w:before="120" w:after="80"/>
      </w:pPr>
      <w:r>
        <w:t>Click &lt;</w:t>
      </w:r>
      <w:r w:rsidR="008560CD">
        <w:t xml:space="preserve">Next screen&gt; </w:t>
      </w:r>
      <w:r w:rsidR="008560CD">
        <w:rPr>
          <w:noProof/>
        </w:rPr>
        <w:drawing>
          <wp:inline distT="0" distB="0" distL="0" distR="0" wp14:anchorId="0B648D83" wp14:editId="2B958108">
            <wp:extent cx="190476" cy="19047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CD">
        <w:t xml:space="preserve"> when done.</w:t>
      </w:r>
    </w:p>
    <w:p w14:paraId="7190F238" w14:textId="72946D8B" w:rsidR="00B41665" w:rsidRDefault="00EC3235" w:rsidP="00720207">
      <w:pPr>
        <w:spacing w:before="120" w:after="80"/>
      </w:pPr>
      <w:del w:id="52" w:author="Morley Jack" w:date="2023-02-01T03:11:00Z">
        <w:r w:rsidDel="00900F8B">
          <w:rPr>
            <w:noProof/>
          </w:rPr>
          <w:lastRenderedPageBreak/>
          <w:drawing>
            <wp:inline distT="0" distB="0" distL="0" distR="0" wp14:anchorId="5DD1758F" wp14:editId="4B8E6F81">
              <wp:extent cx="4352544" cy="4873752"/>
              <wp:effectExtent l="0" t="0" r="0" b="3175"/>
              <wp:docPr id="13" name="Picture 13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Graphical user interface, application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2544" cy="4873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3" w:author="Morley Jack" w:date="2023-02-01T03:11:00Z">
        <w:r w:rsidR="00900F8B" w:rsidRPr="00900F8B">
          <w:rPr>
            <w:noProof/>
          </w:rPr>
          <w:lastRenderedPageBreak/>
          <w:drawing>
            <wp:inline distT="0" distB="0" distL="0" distR="0" wp14:anchorId="433B5A4B" wp14:editId="5703BF32">
              <wp:extent cx="5243014" cy="6492803"/>
              <wp:effectExtent l="0" t="0" r="0" b="3810"/>
              <wp:docPr id="4" name="Picture 4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Graphical user interface, application&#10;&#10;Description automatically generated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3014" cy="64928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AD9E84" w14:textId="77777777" w:rsidR="006C2B7A" w:rsidRDefault="006C2B7A" w:rsidP="00074DD8">
      <w:pPr>
        <w:pStyle w:val="Heading4"/>
        <w:spacing w:before="240" w:after="80"/>
        <w:rPr>
          <w:ins w:id="54" w:author="Morley Jack" w:date="2023-02-01T04:41:00Z"/>
        </w:rPr>
      </w:pPr>
      <w:ins w:id="55" w:author="Morley Jack" w:date="2023-02-01T04:41:00Z">
        <w:r>
          <w:br w:type="page"/>
        </w:r>
      </w:ins>
    </w:p>
    <w:p w14:paraId="687984F5" w14:textId="5B99A075" w:rsidR="00720207" w:rsidRDefault="00005935" w:rsidP="00074DD8">
      <w:pPr>
        <w:pStyle w:val="Heading4"/>
        <w:spacing w:before="240" w:after="80"/>
      </w:pPr>
      <w:r>
        <w:lastRenderedPageBreak/>
        <w:t>Measuring Points / Counters data</w:t>
      </w:r>
    </w:p>
    <w:p w14:paraId="640D5668" w14:textId="36A69C73" w:rsidR="00825029" w:rsidRPr="00074DD8" w:rsidRDefault="000A00C0" w:rsidP="00384B42">
      <w:pPr>
        <w:spacing w:before="120" w:after="80"/>
      </w:pPr>
      <w:del w:id="56" w:author="Morley Jack" w:date="2023-01-29T23:47:00Z">
        <w:r w:rsidDel="00871198">
          <w:rPr>
            <w:noProof/>
          </w:rPr>
          <w:drawing>
            <wp:inline distT="0" distB="0" distL="0" distR="0" wp14:anchorId="57FEC6C8" wp14:editId="602A1BC4">
              <wp:extent cx="4590288" cy="2706624"/>
              <wp:effectExtent l="0" t="0" r="1270" b="0"/>
              <wp:docPr id="12" name="Picture 12" descr="Graphical user interface, application, table, Wor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Graphical user interface, application, table, Word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0288" cy="2706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5F469C5" w14:textId="72BE1D03" w:rsidR="00720207" w:rsidDel="00A4374B" w:rsidRDefault="00A46D45">
      <w:pPr>
        <w:spacing w:before="120" w:after="80"/>
        <w:rPr>
          <w:del w:id="57" w:author="Morley Jack" w:date="2023-01-29T23:24:00Z"/>
        </w:rPr>
      </w:pPr>
      <w:del w:id="58" w:author="Morley Jack" w:date="2023-01-29T23:24:00Z">
        <w:r w:rsidDel="00A4374B">
          <w:delText xml:space="preserve">When done, &lt;select&gt; the </w:delText>
        </w:r>
        <w:r w:rsidR="002B3C13" w:rsidDel="00A4374B">
          <w:delText xml:space="preserve">TREAD position and click &lt;Measuring Point&gt; </w:delText>
        </w:r>
        <w:r w:rsidR="000A1EAA" w:rsidDel="00A4374B">
          <w:rPr>
            <w:noProof/>
          </w:rPr>
          <w:drawing>
            <wp:inline distT="0" distB="0" distL="0" distR="0" wp14:anchorId="610A07BA" wp14:editId="58D7526B">
              <wp:extent cx="190476" cy="190476"/>
              <wp:effectExtent l="0" t="0" r="635" b="635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476" cy="1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A1EAA" w:rsidDel="00A4374B">
          <w:delText>.</w:delText>
        </w:r>
      </w:del>
    </w:p>
    <w:p w14:paraId="67FC89BB" w14:textId="409AD202" w:rsidR="00636FD8" w:rsidDel="00A4374B" w:rsidRDefault="00167BC9" w:rsidP="00074DD8">
      <w:pPr>
        <w:spacing w:after="80"/>
        <w:rPr>
          <w:del w:id="59" w:author="Morley Jack" w:date="2023-01-29T23:24:00Z"/>
        </w:rPr>
      </w:pPr>
      <w:del w:id="60" w:author="Morley Jack" w:date="2023-01-29T23:24:00Z">
        <w:r w:rsidDel="00A4374B">
          <w:rPr>
            <w:rFonts w:cs="Arial"/>
          </w:rPr>
          <w:delText xml:space="preserve">Populate/select the </w:delText>
        </w:r>
        <w:r w:rsidRPr="000A54D9" w:rsidDel="00A4374B">
          <w:rPr>
            <w:rFonts w:cs="Arial"/>
          </w:rPr>
          <w:delText>Measuring Point</w:delText>
        </w:r>
        <w:r w:rsidR="002413C5" w:rsidDel="00A4374B">
          <w:rPr>
            <w:rFonts w:cs="Arial"/>
          </w:rPr>
          <w:delText>: General Data</w:delText>
        </w:r>
        <w:r w:rsidDel="00A4374B">
          <w:rPr>
            <w:rFonts w:cs="Arial"/>
          </w:rPr>
          <w:delText xml:space="preserve"> fields as follows:</w:delText>
        </w:r>
      </w:del>
    </w:p>
    <w:tbl>
      <w:tblPr>
        <w:tblStyle w:val="TableGrid"/>
        <w:tblW w:w="7830" w:type="dxa"/>
        <w:tblInd w:w="175" w:type="dxa"/>
        <w:tblLook w:val="04A0" w:firstRow="1" w:lastRow="0" w:firstColumn="1" w:lastColumn="0" w:noHBand="0" w:noVBand="1"/>
      </w:tblPr>
      <w:tblGrid>
        <w:gridCol w:w="1800"/>
        <w:gridCol w:w="1170"/>
        <w:gridCol w:w="2160"/>
        <w:gridCol w:w="2700"/>
      </w:tblGrid>
      <w:tr w:rsidR="00167BC9" w:rsidDel="00A4374B" w14:paraId="0D110245" w14:textId="6D3091D0" w:rsidTr="00074DD8">
        <w:trPr>
          <w:del w:id="61" w:author="Morley Jack" w:date="2023-01-29T23:24:00Z"/>
        </w:trPr>
        <w:tc>
          <w:tcPr>
            <w:tcW w:w="1800" w:type="dxa"/>
            <w:shd w:val="clear" w:color="auto" w:fill="FFFF99"/>
          </w:tcPr>
          <w:p w14:paraId="3D914E9A" w14:textId="1842CF8C" w:rsidR="00167BC9" w:rsidDel="00A4374B" w:rsidRDefault="00167BC9" w:rsidP="000A54D9">
            <w:pPr>
              <w:spacing w:before="120" w:after="80"/>
              <w:rPr>
                <w:del w:id="62" w:author="Morley Jack" w:date="2023-01-29T23:24:00Z"/>
                <w:rFonts w:cs="Arial"/>
              </w:rPr>
            </w:pPr>
            <w:del w:id="63" w:author="Morley Jack" w:date="2023-01-29T23:24:00Z">
              <w:r w:rsidDel="00A4374B">
                <w:rPr>
                  <w:rFonts w:cs="Arial"/>
                </w:rPr>
                <w:delText>Field Name</w:delText>
              </w:r>
            </w:del>
          </w:p>
        </w:tc>
        <w:tc>
          <w:tcPr>
            <w:tcW w:w="1170" w:type="dxa"/>
            <w:shd w:val="clear" w:color="auto" w:fill="FFFF99"/>
          </w:tcPr>
          <w:p w14:paraId="0A814237" w14:textId="4879BA81" w:rsidR="00167BC9" w:rsidDel="00A4374B" w:rsidRDefault="00167BC9" w:rsidP="000A54D9">
            <w:pPr>
              <w:spacing w:before="120" w:after="80"/>
              <w:rPr>
                <w:del w:id="64" w:author="Morley Jack" w:date="2023-01-29T23:24:00Z"/>
                <w:rFonts w:cs="Arial"/>
              </w:rPr>
            </w:pPr>
            <w:del w:id="65" w:author="Morley Jack" w:date="2023-01-29T23:24:00Z">
              <w:r w:rsidDel="00A4374B">
                <w:rPr>
                  <w:rFonts w:cs="Arial"/>
                </w:rPr>
                <w:delText>Technical Name</w:delText>
              </w:r>
            </w:del>
          </w:p>
        </w:tc>
        <w:tc>
          <w:tcPr>
            <w:tcW w:w="2160" w:type="dxa"/>
            <w:shd w:val="clear" w:color="auto" w:fill="FFFF99"/>
          </w:tcPr>
          <w:p w14:paraId="1BD5EA69" w14:textId="4BB386FB" w:rsidR="00167BC9" w:rsidDel="00A4374B" w:rsidRDefault="00167BC9" w:rsidP="000A54D9">
            <w:pPr>
              <w:spacing w:before="120" w:after="80"/>
              <w:rPr>
                <w:del w:id="66" w:author="Morley Jack" w:date="2023-01-29T23:24:00Z"/>
                <w:rFonts w:cs="Arial"/>
              </w:rPr>
            </w:pPr>
            <w:del w:id="67" w:author="Morley Jack" w:date="2023-01-29T23:24:00Z">
              <w:r w:rsidDel="00A4374B">
                <w:rPr>
                  <w:rFonts w:cs="Arial"/>
                </w:rPr>
                <w:delText>Value</w:delText>
              </w:r>
            </w:del>
          </w:p>
        </w:tc>
        <w:tc>
          <w:tcPr>
            <w:tcW w:w="2700" w:type="dxa"/>
            <w:shd w:val="clear" w:color="auto" w:fill="FFFF99"/>
          </w:tcPr>
          <w:p w14:paraId="788E7AFC" w14:textId="6E091326" w:rsidR="00167BC9" w:rsidDel="00A4374B" w:rsidRDefault="00167BC9" w:rsidP="000A54D9">
            <w:pPr>
              <w:spacing w:before="120" w:after="80"/>
              <w:rPr>
                <w:del w:id="68" w:author="Morley Jack" w:date="2023-01-29T23:24:00Z"/>
                <w:rFonts w:cs="Arial"/>
              </w:rPr>
            </w:pPr>
            <w:del w:id="69" w:author="Morley Jack" w:date="2023-01-29T23:24:00Z">
              <w:r w:rsidDel="00A4374B">
                <w:rPr>
                  <w:rFonts w:cs="Arial"/>
                </w:rPr>
                <w:delText>Description / Explanation</w:delText>
              </w:r>
            </w:del>
          </w:p>
        </w:tc>
      </w:tr>
      <w:tr w:rsidR="00167BC9" w:rsidDel="00A4374B" w14:paraId="096AFB74" w14:textId="6205F156" w:rsidTr="00074DD8">
        <w:trPr>
          <w:del w:id="70" w:author="Morley Jack" w:date="2023-01-29T23:24:00Z"/>
        </w:trPr>
        <w:tc>
          <w:tcPr>
            <w:tcW w:w="1800" w:type="dxa"/>
          </w:tcPr>
          <w:p w14:paraId="6090DA1F" w14:textId="4A0C53E3" w:rsidR="00167BC9" w:rsidDel="00A4374B" w:rsidRDefault="002413C5" w:rsidP="000A54D9">
            <w:pPr>
              <w:spacing w:before="120" w:after="80"/>
              <w:rPr>
                <w:del w:id="71" w:author="Morley Jack" w:date="2023-01-29T23:24:00Z"/>
                <w:rFonts w:cs="Arial"/>
              </w:rPr>
            </w:pPr>
            <w:del w:id="72" w:author="Morley Jack" w:date="2023-01-29T23:24:00Z">
              <w:r w:rsidDel="00A4374B">
                <w:rPr>
                  <w:rFonts w:cs="Arial"/>
                </w:rPr>
                <w:delText>CntrOverReadg</w:delText>
              </w:r>
            </w:del>
          </w:p>
        </w:tc>
        <w:tc>
          <w:tcPr>
            <w:tcW w:w="1170" w:type="dxa"/>
          </w:tcPr>
          <w:p w14:paraId="300CB4EC" w14:textId="1915DDE0" w:rsidR="00167BC9" w:rsidDel="00A4374B" w:rsidRDefault="006F34EC" w:rsidP="000A54D9">
            <w:pPr>
              <w:spacing w:before="120" w:after="80"/>
              <w:rPr>
                <w:del w:id="73" w:author="Morley Jack" w:date="2023-01-29T23:24:00Z"/>
                <w:rFonts w:cs="Arial"/>
              </w:rPr>
            </w:pPr>
            <w:del w:id="74" w:author="Morley Jack" w:date="2023-01-29T23:24:00Z">
              <w:r w:rsidDel="00A4374B">
                <w:rPr>
                  <w:rFonts w:cs="Arial"/>
                </w:rPr>
                <w:delText>CJUMC</w:delText>
              </w:r>
            </w:del>
          </w:p>
        </w:tc>
        <w:tc>
          <w:tcPr>
            <w:tcW w:w="2160" w:type="dxa"/>
          </w:tcPr>
          <w:p w14:paraId="72859D85" w14:textId="1278F518" w:rsidR="00167BC9" w:rsidDel="00A4374B" w:rsidRDefault="00035AFE" w:rsidP="000A54D9">
            <w:pPr>
              <w:spacing w:before="120" w:after="80"/>
              <w:rPr>
                <w:del w:id="75" w:author="Morley Jack" w:date="2023-01-29T23:24:00Z"/>
                <w:rFonts w:cs="Arial"/>
              </w:rPr>
            </w:pPr>
            <w:del w:id="76" w:author="Morley Jack" w:date="2023-01-29T23:24:00Z">
              <w:r w:rsidDel="00A4374B">
                <w:rPr>
                  <w:rFonts w:cs="Arial"/>
                </w:rPr>
                <w:delText>TTR_Original_Depth</w:delText>
              </w:r>
            </w:del>
          </w:p>
        </w:tc>
        <w:tc>
          <w:tcPr>
            <w:tcW w:w="2700" w:type="dxa"/>
          </w:tcPr>
          <w:p w14:paraId="0AF8E4B7" w14:textId="0C5CDFE4" w:rsidR="00167BC9" w:rsidDel="00A4374B" w:rsidRDefault="007B6EDB" w:rsidP="000A54D9">
            <w:pPr>
              <w:spacing w:before="120" w:after="80"/>
              <w:rPr>
                <w:del w:id="77" w:author="Morley Jack" w:date="2023-01-29T23:24:00Z"/>
                <w:rFonts w:cs="Arial"/>
              </w:rPr>
            </w:pPr>
            <w:del w:id="78" w:author="Morley Jack" w:date="2023-01-29T23:24:00Z">
              <w:r w:rsidDel="00A4374B">
                <w:rPr>
                  <w:rFonts w:cs="Arial"/>
                </w:rPr>
                <w:delText xml:space="preserve">Use the characteristic </w:delText>
              </w:r>
              <w:r w:rsidR="002172DD" w:rsidDel="00A4374B">
                <w:rPr>
                  <w:rFonts w:cs="Arial"/>
                </w:rPr>
                <w:delText>value</w:delText>
              </w:r>
            </w:del>
          </w:p>
        </w:tc>
      </w:tr>
      <w:tr w:rsidR="00167BC9" w:rsidDel="00A4374B" w14:paraId="6DFFDD8A" w14:textId="2DEC31B9" w:rsidTr="00074DD8">
        <w:trPr>
          <w:del w:id="79" w:author="Morley Jack" w:date="2023-01-29T23:24:00Z"/>
        </w:trPr>
        <w:tc>
          <w:tcPr>
            <w:tcW w:w="1800" w:type="dxa"/>
          </w:tcPr>
          <w:p w14:paraId="683D42BE" w14:textId="75649D83" w:rsidR="00167BC9" w:rsidDel="00A4374B" w:rsidRDefault="007B6EDB" w:rsidP="000A54D9">
            <w:pPr>
              <w:spacing w:before="120" w:after="80"/>
              <w:rPr>
                <w:del w:id="80" w:author="Morley Jack" w:date="2023-01-29T23:24:00Z"/>
                <w:rFonts w:cs="Arial"/>
              </w:rPr>
            </w:pPr>
            <w:del w:id="81" w:author="Morley Jack" w:date="2023-01-29T23:24:00Z">
              <w:r w:rsidDel="00A4374B">
                <w:rPr>
                  <w:rFonts w:cs="Arial"/>
                </w:rPr>
                <w:delText xml:space="preserve">Count </w:delText>
              </w:r>
              <w:r w:rsidR="002172DD" w:rsidDel="00A4374B">
                <w:rPr>
                  <w:rFonts w:cs="Arial"/>
                </w:rPr>
                <w:delText>backwards</w:delText>
              </w:r>
            </w:del>
          </w:p>
        </w:tc>
        <w:tc>
          <w:tcPr>
            <w:tcW w:w="1170" w:type="dxa"/>
          </w:tcPr>
          <w:p w14:paraId="1136564E" w14:textId="64C88002" w:rsidR="00167BC9" w:rsidDel="00A4374B" w:rsidRDefault="008403DB" w:rsidP="000A54D9">
            <w:pPr>
              <w:spacing w:before="120" w:after="80"/>
              <w:rPr>
                <w:del w:id="82" w:author="Morley Jack" w:date="2023-01-29T23:24:00Z"/>
                <w:rFonts w:cs="Arial"/>
              </w:rPr>
            </w:pPr>
            <w:del w:id="83" w:author="Morley Jack" w:date="2023-01-29T23:24:00Z">
              <w:r w:rsidDel="00A4374B">
                <w:rPr>
                  <w:rFonts w:cs="Arial"/>
                </w:rPr>
                <w:delText>INDRV</w:delText>
              </w:r>
            </w:del>
          </w:p>
        </w:tc>
        <w:tc>
          <w:tcPr>
            <w:tcW w:w="2160" w:type="dxa"/>
          </w:tcPr>
          <w:p w14:paraId="6C99BBA9" w14:textId="0DEC52A6" w:rsidR="00167BC9" w:rsidDel="00A4374B" w:rsidRDefault="002172DD" w:rsidP="000A54D9">
            <w:pPr>
              <w:spacing w:before="120" w:after="80"/>
              <w:rPr>
                <w:del w:id="84" w:author="Morley Jack" w:date="2023-01-29T23:24:00Z"/>
                <w:rFonts w:cs="Arial"/>
              </w:rPr>
            </w:pPr>
            <w:del w:id="85" w:author="Morley Jack" w:date="2023-01-29T23:24:00Z">
              <w:r w:rsidDel="00A4374B">
                <w:rPr>
                  <w:rFonts w:cs="Arial"/>
                </w:rPr>
                <w:delText>Select</w:delText>
              </w:r>
            </w:del>
          </w:p>
        </w:tc>
        <w:tc>
          <w:tcPr>
            <w:tcW w:w="2700" w:type="dxa"/>
          </w:tcPr>
          <w:p w14:paraId="60C12D9E" w14:textId="1FFC5240" w:rsidR="00167BC9" w:rsidDel="00A4374B" w:rsidRDefault="003952FF" w:rsidP="000A54D9">
            <w:pPr>
              <w:spacing w:before="120" w:after="80"/>
              <w:rPr>
                <w:del w:id="86" w:author="Morley Jack" w:date="2023-01-29T23:24:00Z"/>
                <w:rFonts w:cs="Arial"/>
              </w:rPr>
            </w:pPr>
            <w:del w:id="87" w:author="Morley Jack" w:date="2023-01-29T23:24:00Z">
              <w:r w:rsidDel="00A4374B">
                <w:rPr>
                  <w:rFonts w:cs="Arial"/>
                </w:rPr>
                <w:delText xml:space="preserve">Remaining </w:delText>
              </w:r>
              <w:r w:rsidR="000218D7" w:rsidDel="00A4374B">
                <w:rPr>
                  <w:rFonts w:cs="Arial"/>
                </w:rPr>
                <w:delText>tread depth will be a smaller number</w:delText>
              </w:r>
            </w:del>
          </w:p>
        </w:tc>
      </w:tr>
    </w:tbl>
    <w:p w14:paraId="67D3380D" w14:textId="31263B63" w:rsidR="00167BC9" w:rsidDel="009B5DD2" w:rsidRDefault="00167BC9">
      <w:pPr>
        <w:spacing w:before="120" w:after="80"/>
        <w:rPr>
          <w:del w:id="88" w:author="Morley Jack" w:date="2023-01-29T23:47:00Z"/>
        </w:rPr>
      </w:pPr>
    </w:p>
    <w:p w14:paraId="1A515354" w14:textId="2ADA9BEA" w:rsidR="00636FD8" w:rsidDel="009B5DD2" w:rsidRDefault="00636FD8">
      <w:pPr>
        <w:spacing w:before="120" w:after="80"/>
        <w:rPr>
          <w:del w:id="89" w:author="Morley Jack" w:date="2023-01-29T23:47:00Z"/>
        </w:rPr>
      </w:pPr>
    </w:p>
    <w:p w14:paraId="4D99DABC" w14:textId="0ADCADC2" w:rsidR="00636FD8" w:rsidRPr="00074DD8" w:rsidDel="00A712EB" w:rsidRDefault="00230A8A" w:rsidP="00074DD8">
      <w:pPr>
        <w:spacing w:before="120" w:after="80"/>
        <w:rPr>
          <w:del w:id="90" w:author="Morley Jack" w:date="2023-01-29T23:48:00Z"/>
        </w:rPr>
      </w:pPr>
      <w:del w:id="91" w:author="Morley Jack" w:date="2023-01-29T23:47:00Z">
        <w:r w:rsidRPr="00230A8A" w:rsidDel="009B5DD2">
          <w:rPr>
            <w:noProof/>
          </w:rPr>
          <w:drawing>
            <wp:inline distT="0" distB="0" distL="0" distR="0" wp14:anchorId="56ED69D7" wp14:editId="0E2EAF38">
              <wp:extent cx="4297680" cy="2788920"/>
              <wp:effectExtent l="0" t="0" r="7620" b="0"/>
              <wp:docPr id="20" name="Picture 20" descr="Graphical user interface, text, application, chat or text messag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icture 20" descr="Graphical user interface, text, application, chat or text message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2788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9A67B10" w14:textId="4B82AD5F" w:rsidR="00A3152F" w:rsidRDefault="007A7CCD" w:rsidP="00A712EB">
      <w:pPr>
        <w:pStyle w:val="Heading4"/>
        <w:spacing w:before="240" w:after="80"/>
      </w:pPr>
      <w:r>
        <w:lastRenderedPageBreak/>
        <w:t>Assign Master Warranty</w:t>
      </w:r>
    </w:p>
    <w:p w14:paraId="65A45999" w14:textId="04F7D235" w:rsidR="007A7CCD" w:rsidRPr="00926993" w:rsidRDefault="00741B8A" w:rsidP="003532CB">
      <w:pPr>
        <w:spacing w:after="80"/>
        <w:rPr>
          <w:color w:val="A6A6A6" w:themeColor="background1" w:themeShade="A6"/>
        </w:rPr>
      </w:pPr>
      <w:r w:rsidRPr="00926993">
        <w:rPr>
          <w:color w:val="A6A6A6" w:themeColor="background1" w:themeShade="A6"/>
        </w:rPr>
        <w:t xml:space="preserve">The final step </w:t>
      </w:r>
      <w:ins w:id="92" w:author="Morley Jack" w:date="2023-01-29T23:49:00Z">
        <w:r w:rsidR="009E680F" w:rsidRPr="00926993">
          <w:rPr>
            <w:color w:val="A6A6A6" w:themeColor="background1" w:themeShade="A6"/>
          </w:rPr>
          <w:t xml:space="preserve">in creating the equipment </w:t>
        </w:r>
      </w:ins>
      <w:r w:rsidRPr="00926993">
        <w:rPr>
          <w:color w:val="A6A6A6" w:themeColor="background1" w:themeShade="A6"/>
        </w:rPr>
        <w:t xml:space="preserve">is to assign the </w:t>
      </w:r>
      <w:r w:rsidR="00D72626" w:rsidRPr="00926993">
        <w:rPr>
          <w:color w:val="A6A6A6" w:themeColor="background1" w:themeShade="A6"/>
        </w:rPr>
        <w:t xml:space="preserve">warranties applicable to the equipment as determined by the </w:t>
      </w:r>
      <w:r w:rsidR="00BA0384" w:rsidRPr="00926993">
        <w:rPr>
          <w:color w:val="A6A6A6" w:themeColor="background1" w:themeShade="A6"/>
        </w:rPr>
        <w:t xml:space="preserve">following </w:t>
      </w:r>
      <w:r w:rsidR="00D72626" w:rsidRPr="00926993">
        <w:rPr>
          <w:color w:val="A6A6A6" w:themeColor="background1" w:themeShade="A6"/>
        </w:rPr>
        <w:t>rules</w:t>
      </w:r>
      <w:del w:id="93" w:author="Morley Jack" w:date="2023-02-01T04:44:00Z">
        <w:r w:rsidR="00D72626" w:rsidRPr="00926993" w:rsidDel="007246E9">
          <w:rPr>
            <w:color w:val="A6A6A6" w:themeColor="background1" w:themeShade="A6"/>
          </w:rPr>
          <w:delText>set out</w:delText>
        </w:r>
      </w:del>
      <w:ins w:id="94" w:author="Morley Jack" w:date="2023-02-01T04:47:00Z">
        <w:r w:rsidR="00DE66C4" w:rsidRPr="00926993">
          <w:rPr>
            <w:color w:val="A6A6A6" w:themeColor="background1" w:themeShade="A6"/>
          </w:rPr>
          <w:t xml:space="preserve">.  </w:t>
        </w:r>
      </w:ins>
      <w:ins w:id="95" w:author="Morley Jack" w:date="2023-02-01T04:48:00Z">
        <w:r w:rsidR="00935A93" w:rsidRPr="00926993">
          <w:rPr>
            <w:color w:val="A6A6A6" w:themeColor="background1" w:themeShade="A6"/>
          </w:rPr>
          <w:t>Truck/Bus tires have a longer trial period than Passenger and Light Truck tires.</w:t>
        </w:r>
      </w:ins>
      <w:ins w:id="96" w:author="Morley Jack" w:date="2023-02-01T04:50:00Z">
        <w:r w:rsidR="001668F2" w:rsidRPr="00926993">
          <w:rPr>
            <w:color w:val="A6A6A6" w:themeColor="background1" w:themeShade="A6"/>
          </w:rPr>
          <w:t xml:space="preserve">  The simplest test for this is </w:t>
        </w:r>
        <w:r w:rsidR="00AF5C1E" w:rsidRPr="00926993">
          <w:rPr>
            <w:color w:val="A6A6A6" w:themeColor="background1" w:themeShade="A6"/>
          </w:rPr>
          <w:t xml:space="preserve">to look at product hierarchy </w:t>
        </w:r>
      </w:ins>
      <w:ins w:id="97" w:author="Morley Jack" w:date="2023-02-01T04:51:00Z">
        <w:r w:rsidR="00AF5C1E" w:rsidRPr="00926993">
          <w:rPr>
            <w:color w:val="A6A6A6" w:themeColor="background1" w:themeShade="A6"/>
          </w:rPr>
          <w:t>2 which can have one of three values</w:t>
        </w:r>
        <w:r w:rsidR="006623B1" w:rsidRPr="00926993">
          <w:rPr>
            <w:color w:val="A6A6A6" w:themeColor="background1" w:themeShade="A6"/>
          </w:rPr>
          <w:t>: (P)</w:t>
        </w:r>
        <w:proofErr w:type="spellStart"/>
        <w:r w:rsidR="006623B1" w:rsidRPr="00926993">
          <w:rPr>
            <w:color w:val="A6A6A6" w:themeColor="background1" w:themeShade="A6"/>
          </w:rPr>
          <w:t>assenger</w:t>
        </w:r>
        <w:proofErr w:type="spellEnd"/>
        <w:r w:rsidR="006623B1" w:rsidRPr="00926993">
          <w:rPr>
            <w:color w:val="A6A6A6" w:themeColor="background1" w:themeShade="A6"/>
          </w:rPr>
          <w:t>, (L)</w:t>
        </w:r>
        <w:proofErr w:type="spellStart"/>
        <w:r w:rsidR="006623B1" w:rsidRPr="00926993">
          <w:rPr>
            <w:color w:val="A6A6A6" w:themeColor="background1" w:themeShade="A6"/>
          </w:rPr>
          <w:t>ight</w:t>
        </w:r>
        <w:proofErr w:type="spellEnd"/>
        <w:r w:rsidR="006623B1" w:rsidRPr="00926993">
          <w:rPr>
            <w:color w:val="A6A6A6" w:themeColor="background1" w:themeShade="A6"/>
          </w:rPr>
          <w:t xml:space="preserve"> Truck</w:t>
        </w:r>
        <w:r w:rsidR="00345200" w:rsidRPr="00926993">
          <w:rPr>
            <w:color w:val="A6A6A6" w:themeColor="background1" w:themeShade="A6"/>
          </w:rPr>
          <w:t xml:space="preserve">, or </w:t>
        </w:r>
      </w:ins>
      <w:ins w:id="98" w:author="Morley Jack" w:date="2023-02-01T04:52:00Z">
        <w:r w:rsidR="00345200" w:rsidRPr="00926993">
          <w:rPr>
            <w:color w:val="A6A6A6" w:themeColor="background1" w:themeShade="A6"/>
          </w:rPr>
          <w:t>(T)ruck/Bus.</w:t>
        </w:r>
      </w:ins>
      <w:del w:id="99" w:author="Morley Jack" w:date="2023-02-01T04:47:00Z">
        <w:r w:rsidR="00D72626" w:rsidRPr="00926993" w:rsidDel="00DE66C4">
          <w:rPr>
            <w:color w:val="A6A6A6" w:themeColor="background1" w:themeShade="A6"/>
          </w:rPr>
          <w:delText xml:space="preserve">. </w:delText>
        </w:r>
      </w:del>
    </w:p>
    <w:p w14:paraId="44946263" w14:textId="3478E12A" w:rsidR="00F26286" w:rsidRPr="00926993" w:rsidRDefault="00DF788F" w:rsidP="003532CB">
      <w:pPr>
        <w:spacing w:after="80"/>
        <w:rPr>
          <w:color w:val="A6A6A6" w:themeColor="background1" w:themeShade="A6"/>
        </w:rPr>
      </w:pPr>
      <w:r w:rsidRPr="00926993">
        <w:rPr>
          <w:b/>
          <w:bCs/>
          <w:color w:val="A6A6A6" w:themeColor="background1" w:themeShade="A6"/>
          <w:rPrChange w:id="100" w:author="Morley Jack" w:date="2023-01-29T23:49:00Z">
            <w:rPr/>
          </w:rPrChange>
        </w:rPr>
        <w:t xml:space="preserve">CLMTY = </w:t>
      </w:r>
      <w:r w:rsidR="008E58A5" w:rsidRPr="00926993">
        <w:rPr>
          <w:b/>
          <w:bCs/>
          <w:color w:val="A6A6A6" w:themeColor="background1" w:themeShade="A6"/>
          <w:rPrChange w:id="101" w:author="Morley Jack" w:date="2023-01-29T23:49:00Z">
            <w:rPr/>
          </w:rPrChange>
        </w:rPr>
        <w:t>ZCTP</w:t>
      </w:r>
      <w:r w:rsidR="007636D1" w:rsidRPr="00926993">
        <w:rPr>
          <w:color w:val="A6A6A6" w:themeColor="background1" w:themeShade="A6"/>
        </w:rPr>
        <w:tab/>
      </w:r>
      <w:r w:rsidR="007636D1" w:rsidRPr="00926993">
        <w:rPr>
          <w:color w:val="A6A6A6" w:themeColor="background1" w:themeShade="A6"/>
        </w:rPr>
        <w:tab/>
      </w:r>
      <w:r w:rsidR="007636D1" w:rsidRPr="00926993">
        <w:rPr>
          <w:color w:val="A6A6A6" w:themeColor="background1" w:themeShade="A6"/>
        </w:rPr>
        <w:tab/>
        <w:t>Trial Period Guarantee</w:t>
      </w:r>
    </w:p>
    <w:p w14:paraId="480F64A4" w14:textId="7C190704" w:rsidR="00A8208E" w:rsidRPr="00926993" w:rsidRDefault="00816CD9" w:rsidP="003532CB">
      <w:pPr>
        <w:spacing w:after="80"/>
        <w:rPr>
          <w:b/>
          <w:bCs/>
          <w:color w:val="A6A6A6" w:themeColor="background1" w:themeShade="A6"/>
        </w:rPr>
      </w:pPr>
      <w:r w:rsidRPr="00926993">
        <w:rPr>
          <w:color w:val="A6A6A6" w:themeColor="background1" w:themeShade="A6"/>
        </w:rPr>
        <w:tab/>
      </w:r>
      <w:r w:rsidRPr="00926993">
        <w:rPr>
          <w:b/>
          <w:bCs/>
          <w:color w:val="A6A6A6" w:themeColor="background1" w:themeShade="A6"/>
        </w:rPr>
        <w:t>Customer warranty</w:t>
      </w:r>
    </w:p>
    <w:p w14:paraId="4BAFA706" w14:textId="0ABB2C85" w:rsidR="00B4582A" w:rsidRPr="00926993" w:rsidRDefault="00B4582A" w:rsidP="003532CB">
      <w:pPr>
        <w:spacing w:after="80"/>
        <w:ind w:left="720" w:hanging="720"/>
        <w:rPr>
          <w:ins w:id="102" w:author="Morley Jack" w:date="2023-02-01T04:54:00Z"/>
          <w:color w:val="A6A6A6" w:themeColor="background1" w:themeShade="A6"/>
        </w:rPr>
      </w:pPr>
      <w:r w:rsidRPr="00926993">
        <w:rPr>
          <w:color w:val="A6A6A6" w:themeColor="background1" w:themeShade="A6"/>
        </w:rPr>
        <w:tab/>
        <w:t xml:space="preserve">Begin </w:t>
      </w:r>
      <w:r w:rsidR="007C4D20" w:rsidRPr="00926993">
        <w:rPr>
          <w:color w:val="A6A6A6" w:themeColor="background1" w:themeShade="A6"/>
        </w:rPr>
        <w:t>Guarantee</w:t>
      </w:r>
      <w:r w:rsidR="00A86842" w:rsidRPr="00926993">
        <w:rPr>
          <w:color w:val="A6A6A6" w:themeColor="background1" w:themeShade="A6"/>
        </w:rPr>
        <w:t xml:space="preserve"> GWLDT_O</w:t>
      </w:r>
      <w:r w:rsidRPr="00926993">
        <w:rPr>
          <w:color w:val="A6A6A6" w:themeColor="background1" w:themeShade="A6"/>
        </w:rPr>
        <w:t xml:space="preserve"> = PNWTYV-REL</w:t>
      </w:r>
      <w:r w:rsidR="00F93C25" w:rsidRPr="00926993">
        <w:rPr>
          <w:color w:val="A6A6A6" w:themeColor="background1" w:themeShade="A6"/>
        </w:rPr>
        <w:t>DT</w:t>
      </w:r>
      <w:r w:rsidR="00F93C25" w:rsidRPr="00926993">
        <w:rPr>
          <w:color w:val="A6A6A6" w:themeColor="background1" w:themeShade="A6"/>
        </w:rPr>
        <w:tab/>
        <w:t>Purchase date</w:t>
      </w:r>
      <w:ins w:id="103" w:author="Morley Jack" w:date="2023-02-01T04:53:00Z">
        <w:r w:rsidR="005340E1" w:rsidRPr="00926993">
          <w:rPr>
            <w:color w:val="A6A6A6" w:themeColor="background1" w:themeShade="A6"/>
          </w:rPr>
          <w:br/>
        </w:r>
      </w:ins>
      <w:ins w:id="104" w:author="Morley Jack" w:date="2023-02-01T04:54:00Z">
        <w:r w:rsidR="000C01F6" w:rsidRPr="00926993">
          <w:rPr>
            <w:color w:val="A6A6A6" w:themeColor="background1" w:themeShade="A6"/>
          </w:rPr>
          <w:t>IF PROH2 = “T”</w:t>
        </w:r>
      </w:ins>
      <w:r w:rsidR="00F93C25" w:rsidRPr="00926993">
        <w:rPr>
          <w:color w:val="A6A6A6" w:themeColor="background1" w:themeShade="A6"/>
        </w:rPr>
        <w:br/>
      </w:r>
      <w:r w:rsidR="00F93C25" w:rsidRPr="00926993">
        <w:rPr>
          <w:color w:val="A6A6A6" w:themeColor="background1" w:themeShade="A6"/>
        </w:rPr>
        <w:tab/>
      </w:r>
      <w:r w:rsidR="000D7FBC" w:rsidRPr="00926993">
        <w:rPr>
          <w:color w:val="A6A6A6" w:themeColor="background1" w:themeShade="A6"/>
        </w:rPr>
        <w:t>Master Warranty MGANR</w:t>
      </w:r>
      <w:r w:rsidR="00F352D0" w:rsidRPr="00926993">
        <w:rPr>
          <w:color w:val="A6A6A6" w:themeColor="background1" w:themeShade="A6"/>
        </w:rPr>
        <w:t xml:space="preserve">_OUT = </w:t>
      </w:r>
      <w:r w:rsidR="00EB1F82" w:rsidRPr="00926993">
        <w:rPr>
          <w:color w:val="A6A6A6" w:themeColor="background1" w:themeShade="A6"/>
        </w:rPr>
        <w:t>BGMK-MGANR where BGMK-EXGAR = ZCT</w:t>
      </w:r>
      <w:ins w:id="105" w:author="Morley Jack" w:date="2023-02-01T04:55:00Z">
        <w:r w:rsidR="00982CB9" w:rsidRPr="00926993">
          <w:rPr>
            <w:color w:val="A6A6A6" w:themeColor="background1" w:themeShade="A6"/>
          </w:rPr>
          <w:t>T</w:t>
        </w:r>
      </w:ins>
      <w:del w:id="106" w:author="Morley Jack" w:date="2023-02-01T04:55:00Z">
        <w:r w:rsidR="00EB1F82" w:rsidRPr="00926993" w:rsidDel="00982CB9">
          <w:rPr>
            <w:color w:val="A6A6A6" w:themeColor="background1" w:themeShade="A6"/>
          </w:rPr>
          <w:delText>P</w:delText>
        </w:r>
      </w:del>
    </w:p>
    <w:p w14:paraId="4BEF3348" w14:textId="78E1D751" w:rsidR="00EA574C" w:rsidRPr="00926993" w:rsidRDefault="00EA574C" w:rsidP="003532CB">
      <w:pPr>
        <w:spacing w:after="80"/>
        <w:ind w:left="720" w:hanging="720"/>
        <w:rPr>
          <w:ins w:id="107" w:author="Morley Jack" w:date="2023-02-01T04:55:00Z"/>
          <w:color w:val="A6A6A6" w:themeColor="background1" w:themeShade="A6"/>
        </w:rPr>
      </w:pPr>
      <w:ins w:id="108" w:author="Morley Jack" w:date="2023-02-01T04:54:00Z">
        <w:r w:rsidRPr="00926993">
          <w:rPr>
            <w:color w:val="A6A6A6" w:themeColor="background1" w:themeShade="A6"/>
          </w:rPr>
          <w:tab/>
        </w:r>
      </w:ins>
      <w:ins w:id="109" w:author="Morley Jack" w:date="2023-02-01T04:55:00Z">
        <w:r w:rsidRPr="00926993">
          <w:rPr>
            <w:color w:val="A6A6A6" w:themeColor="background1" w:themeShade="A6"/>
          </w:rPr>
          <w:t>ELSE</w:t>
        </w:r>
      </w:ins>
    </w:p>
    <w:p w14:paraId="0B0E4932" w14:textId="225CCBEC" w:rsidR="00982CB9" w:rsidRPr="00926993" w:rsidRDefault="00982CB9">
      <w:pPr>
        <w:spacing w:after="80"/>
        <w:ind w:left="720" w:hanging="720"/>
        <w:rPr>
          <w:color w:val="A6A6A6" w:themeColor="background1" w:themeShade="A6"/>
        </w:rPr>
        <w:pPrChange w:id="110" w:author="Morley Jack" w:date="2023-02-01T04:56:00Z">
          <w:pPr>
            <w:spacing w:after="80"/>
          </w:pPr>
        </w:pPrChange>
      </w:pPr>
      <w:ins w:id="111" w:author="Morley Jack" w:date="2023-02-01T04:55:00Z">
        <w:r w:rsidRPr="00926993">
          <w:rPr>
            <w:color w:val="A6A6A6" w:themeColor="background1" w:themeShade="A6"/>
          </w:rPr>
          <w:tab/>
        </w:r>
        <w:r w:rsidRPr="00926993">
          <w:rPr>
            <w:color w:val="A6A6A6" w:themeColor="background1" w:themeShade="A6"/>
          </w:rPr>
          <w:tab/>
          <w:t>Master Warranty MGANR_OUT = BGMK-MGANR where BGMK-EXGAR = ZCTP</w:t>
        </w:r>
      </w:ins>
    </w:p>
    <w:p w14:paraId="1FA19A23" w14:textId="617B700F" w:rsidR="00816CD9" w:rsidRPr="00926993" w:rsidRDefault="00816CD9" w:rsidP="003532CB">
      <w:pPr>
        <w:spacing w:after="80"/>
        <w:rPr>
          <w:b/>
          <w:bCs/>
          <w:color w:val="A6A6A6" w:themeColor="background1" w:themeShade="A6"/>
        </w:rPr>
      </w:pPr>
      <w:r w:rsidRPr="00926993">
        <w:rPr>
          <w:color w:val="A6A6A6" w:themeColor="background1" w:themeShade="A6"/>
        </w:rPr>
        <w:tab/>
      </w:r>
      <w:r w:rsidRPr="00926993">
        <w:rPr>
          <w:b/>
          <w:bCs/>
          <w:color w:val="A6A6A6" w:themeColor="background1" w:themeShade="A6"/>
        </w:rPr>
        <w:t>Vendor/manufacturer warranty</w:t>
      </w:r>
    </w:p>
    <w:p w14:paraId="5786D49A" w14:textId="3EBC8104" w:rsidR="00EA4554" w:rsidRPr="00926993" w:rsidRDefault="00EA4554" w:rsidP="003532CB">
      <w:pPr>
        <w:spacing w:after="80"/>
        <w:rPr>
          <w:color w:val="A6A6A6" w:themeColor="background1" w:themeShade="A6"/>
        </w:rPr>
      </w:pPr>
      <w:r w:rsidRPr="00926993">
        <w:rPr>
          <w:b/>
          <w:bCs/>
          <w:color w:val="A6A6A6" w:themeColor="background1" w:themeShade="A6"/>
        </w:rPr>
        <w:tab/>
      </w:r>
      <w:r w:rsidRPr="00926993">
        <w:rPr>
          <w:color w:val="A6A6A6" w:themeColor="background1" w:themeShade="A6"/>
        </w:rPr>
        <w:t>The trial period claim is not eligible for supplier recovery.  Leave these fields blank.</w:t>
      </w:r>
    </w:p>
    <w:p w14:paraId="1D4D4E28" w14:textId="66705C5D" w:rsidR="00B062D8" w:rsidRPr="00926993" w:rsidRDefault="00B062D8" w:rsidP="003532CB">
      <w:pPr>
        <w:spacing w:after="80"/>
        <w:rPr>
          <w:color w:val="A6A6A6" w:themeColor="background1" w:themeShade="A6"/>
        </w:rPr>
      </w:pPr>
      <w:r w:rsidRPr="00926993">
        <w:rPr>
          <w:color w:val="A6A6A6" w:themeColor="background1" w:themeShade="A6"/>
        </w:rPr>
        <w:t>The two other claim types</w:t>
      </w:r>
      <w:r w:rsidR="00E00E7D" w:rsidRPr="00926993">
        <w:rPr>
          <w:color w:val="A6A6A6" w:themeColor="background1" w:themeShade="A6"/>
        </w:rPr>
        <w:t xml:space="preserve"> are based on the dat</w:t>
      </w:r>
      <w:r w:rsidR="00550713" w:rsidRPr="00926993">
        <w:rPr>
          <w:color w:val="A6A6A6" w:themeColor="background1" w:themeShade="A6"/>
        </w:rPr>
        <w:t>e</w:t>
      </w:r>
      <w:r w:rsidR="00E00E7D" w:rsidRPr="00926993">
        <w:rPr>
          <w:color w:val="A6A6A6" w:themeColor="background1" w:themeShade="A6"/>
        </w:rPr>
        <w:t xml:space="preserve"> of manufacture.</w:t>
      </w:r>
      <w:r w:rsidR="00550713" w:rsidRPr="00926993">
        <w:rPr>
          <w:color w:val="A6A6A6" w:themeColor="background1" w:themeShade="A6"/>
        </w:rPr>
        <w:t xml:space="preserve">  The last four characters of </w:t>
      </w:r>
      <w:r w:rsidR="00EE3513" w:rsidRPr="00926993">
        <w:rPr>
          <w:color w:val="A6A6A6" w:themeColor="background1" w:themeShade="A6"/>
        </w:rPr>
        <w:t>REFNR are the week and year of manufacture</w:t>
      </w:r>
      <w:r w:rsidR="00B75A0A" w:rsidRPr="00926993">
        <w:rPr>
          <w:color w:val="A6A6A6" w:themeColor="background1" w:themeShade="A6"/>
        </w:rPr>
        <w:t>.</w:t>
      </w:r>
      <w:r w:rsidR="00495453" w:rsidRPr="00926993">
        <w:rPr>
          <w:color w:val="A6A6A6" w:themeColor="background1" w:themeShade="A6"/>
        </w:rPr>
        <w:t xml:space="preserve">  </w:t>
      </w:r>
      <w:r w:rsidR="0044148C" w:rsidRPr="00926993">
        <w:rPr>
          <w:color w:val="A6A6A6" w:themeColor="background1" w:themeShade="A6"/>
        </w:rPr>
        <w:t>To be as liberal to the customer as possible, select the Friday of the week of manufacture</w:t>
      </w:r>
      <w:r w:rsidR="006E35AE" w:rsidRPr="00926993">
        <w:rPr>
          <w:color w:val="A6A6A6" w:themeColor="background1" w:themeShade="A6"/>
        </w:rPr>
        <w:t xml:space="preserve"> as the baseline date.</w:t>
      </w:r>
    </w:p>
    <w:p w14:paraId="31D6EAD5" w14:textId="5AB2F4DC" w:rsidR="00EB1F82" w:rsidRPr="00926993" w:rsidRDefault="00EB1F82" w:rsidP="003532CB">
      <w:pPr>
        <w:spacing w:after="80"/>
        <w:rPr>
          <w:color w:val="A6A6A6" w:themeColor="background1" w:themeShade="A6"/>
        </w:rPr>
      </w:pPr>
      <w:r w:rsidRPr="00926993">
        <w:rPr>
          <w:b/>
          <w:bCs/>
          <w:color w:val="A6A6A6" w:themeColor="background1" w:themeShade="A6"/>
          <w:rPrChange w:id="112" w:author="Morley Jack" w:date="2023-01-29T23:49:00Z">
            <w:rPr/>
          </w:rPrChange>
        </w:rPr>
        <w:t>CLMTY = ZCSC</w:t>
      </w:r>
      <w:r w:rsidR="007636D1" w:rsidRPr="00926993">
        <w:rPr>
          <w:color w:val="A6A6A6" w:themeColor="background1" w:themeShade="A6"/>
        </w:rPr>
        <w:tab/>
      </w:r>
      <w:r w:rsidR="007636D1" w:rsidRPr="00926993">
        <w:rPr>
          <w:color w:val="A6A6A6" w:themeColor="background1" w:themeShade="A6"/>
        </w:rPr>
        <w:tab/>
        <w:t>Standard Claim (Original Equipment)</w:t>
      </w:r>
    </w:p>
    <w:p w14:paraId="1A26F3E7" w14:textId="02F633BE" w:rsidR="00033001" w:rsidRPr="00926993" w:rsidRDefault="00033001" w:rsidP="003532CB">
      <w:pPr>
        <w:spacing w:after="80"/>
        <w:rPr>
          <w:color w:val="A6A6A6" w:themeColor="background1" w:themeShade="A6"/>
        </w:rPr>
      </w:pPr>
      <w:r w:rsidRPr="00926993">
        <w:rPr>
          <w:color w:val="A6A6A6" w:themeColor="background1" w:themeShade="A6"/>
        </w:rPr>
        <w:tab/>
      </w:r>
      <w:r w:rsidRPr="00926993">
        <w:rPr>
          <w:b/>
          <w:bCs/>
          <w:color w:val="A6A6A6" w:themeColor="background1" w:themeShade="A6"/>
        </w:rPr>
        <w:t>Customer warranty</w:t>
      </w:r>
    </w:p>
    <w:p w14:paraId="35D44247" w14:textId="0288F862" w:rsidR="0032377E" w:rsidRPr="00926993" w:rsidRDefault="0032377E" w:rsidP="003532CB">
      <w:pPr>
        <w:spacing w:after="80"/>
        <w:rPr>
          <w:color w:val="A6A6A6" w:themeColor="background1" w:themeShade="A6"/>
        </w:rPr>
      </w:pPr>
      <w:r w:rsidRPr="00926993">
        <w:rPr>
          <w:color w:val="A6A6A6" w:themeColor="background1" w:themeShade="A6"/>
        </w:rPr>
        <w:tab/>
        <w:t>Begin Guarantee GWLDT_</w:t>
      </w:r>
      <w:r w:rsidR="006E78D2" w:rsidRPr="00926993">
        <w:rPr>
          <w:color w:val="A6A6A6" w:themeColor="background1" w:themeShade="A6"/>
        </w:rPr>
        <w:t>I</w:t>
      </w:r>
      <w:r w:rsidRPr="00926993">
        <w:rPr>
          <w:color w:val="A6A6A6" w:themeColor="background1" w:themeShade="A6"/>
        </w:rPr>
        <w:t xml:space="preserve"> = </w:t>
      </w:r>
      <w:r w:rsidR="00940F28" w:rsidRPr="00926993">
        <w:rPr>
          <w:color w:val="A6A6A6" w:themeColor="background1" w:themeShade="A6"/>
        </w:rPr>
        <w:t>(calculated) Date of Manufacture</w:t>
      </w:r>
      <w:r w:rsidRPr="00926993">
        <w:rPr>
          <w:color w:val="A6A6A6" w:themeColor="background1" w:themeShade="A6"/>
        </w:rPr>
        <w:br/>
      </w:r>
      <w:r w:rsidRPr="00926993">
        <w:rPr>
          <w:color w:val="A6A6A6" w:themeColor="background1" w:themeShade="A6"/>
        </w:rPr>
        <w:tab/>
        <w:t>Master Warranty MGANR_</w:t>
      </w:r>
      <w:r w:rsidR="006E78D2" w:rsidRPr="00926993">
        <w:rPr>
          <w:color w:val="A6A6A6" w:themeColor="background1" w:themeShade="A6"/>
        </w:rPr>
        <w:t>IN</w:t>
      </w:r>
      <w:r w:rsidRPr="00926993">
        <w:rPr>
          <w:color w:val="A6A6A6" w:themeColor="background1" w:themeShade="A6"/>
        </w:rPr>
        <w:t xml:space="preserve"> = BGMK-MGANR where BGMK-EXGAR = ZC</w:t>
      </w:r>
      <w:r w:rsidR="00501E56" w:rsidRPr="00926993">
        <w:rPr>
          <w:color w:val="A6A6A6" w:themeColor="background1" w:themeShade="A6"/>
        </w:rPr>
        <w:t>SC</w:t>
      </w:r>
    </w:p>
    <w:p w14:paraId="6F3E3A92" w14:textId="67B50BCB" w:rsidR="00541151" w:rsidRPr="00926993" w:rsidRDefault="00E95E88" w:rsidP="003532CB">
      <w:pPr>
        <w:spacing w:after="80"/>
        <w:ind w:firstLine="720"/>
        <w:rPr>
          <w:b/>
          <w:bCs/>
          <w:color w:val="A6A6A6" w:themeColor="background1" w:themeShade="A6"/>
        </w:rPr>
      </w:pPr>
      <w:r w:rsidRPr="00926993">
        <w:rPr>
          <w:b/>
          <w:bCs/>
          <w:color w:val="A6A6A6" w:themeColor="background1" w:themeShade="A6"/>
        </w:rPr>
        <w:t>Vendor/manufacturer warranty</w:t>
      </w:r>
    </w:p>
    <w:p w14:paraId="2792506D" w14:textId="33162B8B" w:rsidR="003135B2" w:rsidRPr="00926993" w:rsidRDefault="003135B2" w:rsidP="003532CB">
      <w:pPr>
        <w:spacing w:after="80"/>
        <w:ind w:firstLine="720"/>
        <w:rPr>
          <w:color w:val="A6A6A6" w:themeColor="background1" w:themeShade="A6"/>
        </w:rPr>
      </w:pPr>
      <w:r w:rsidRPr="00926993">
        <w:rPr>
          <w:color w:val="A6A6A6" w:themeColor="background1" w:themeShade="A6"/>
        </w:rPr>
        <w:t>Begin Guarantee GWLDT_</w:t>
      </w:r>
      <w:r w:rsidR="006E78D2" w:rsidRPr="00926993">
        <w:rPr>
          <w:color w:val="A6A6A6" w:themeColor="background1" w:themeShade="A6"/>
        </w:rPr>
        <w:t>I</w:t>
      </w:r>
      <w:r w:rsidRPr="00926993">
        <w:rPr>
          <w:color w:val="A6A6A6" w:themeColor="background1" w:themeShade="A6"/>
        </w:rPr>
        <w:t xml:space="preserve"> = (calculated) Date of Manufacture</w:t>
      </w:r>
      <w:r w:rsidRPr="00926993">
        <w:rPr>
          <w:color w:val="A6A6A6" w:themeColor="background1" w:themeShade="A6"/>
        </w:rPr>
        <w:br/>
      </w:r>
      <w:r w:rsidRPr="00926993">
        <w:rPr>
          <w:color w:val="A6A6A6" w:themeColor="background1" w:themeShade="A6"/>
        </w:rPr>
        <w:tab/>
        <w:t>Master Warranty MGANR_</w:t>
      </w:r>
      <w:r w:rsidR="009351D9" w:rsidRPr="00926993">
        <w:rPr>
          <w:color w:val="A6A6A6" w:themeColor="background1" w:themeShade="A6"/>
        </w:rPr>
        <w:t>IN</w:t>
      </w:r>
      <w:r w:rsidRPr="00926993">
        <w:rPr>
          <w:color w:val="A6A6A6" w:themeColor="background1" w:themeShade="A6"/>
        </w:rPr>
        <w:t xml:space="preserve"> = BGMK-MGANR where BGMK-EXGAR = ZCSC</w:t>
      </w:r>
    </w:p>
    <w:p w14:paraId="27EB82B8" w14:textId="67166AEC" w:rsidR="00926993" w:rsidRPr="00FB7DF7" w:rsidRDefault="00926993" w:rsidP="003532CB">
      <w:pPr>
        <w:spacing w:after="80"/>
        <w:rPr>
          <w:i/>
          <w:iCs/>
          <w:color w:val="0000FF"/>
        </w:rPr>
      </w:pPr>
      <w:r w:rsidRPr="00FB7DF7">
        <w:rPr>
          <w:i/>
          <w:iCs/>
          <w:color w:val="0000FF"/>
        </w:rPr>
        <w:t>The following discussion of mileage claim master warranties is the most significant change in this delta spec.</w:t>
      </w:r>
    </w:p>
    <w:p w14:paraId="3B6EC5D2" w14:textId="77777777" w:rsidR="00016BEB" w:rsidRDefault="004F7624" w:rsidP="003532CB">
      <w:pPr>
        <w:spacing w:after="80"/>
      </w:pPr>
      <w:ins w:id="113" w:author="Morley Jack" w:date="2023-02-01T05:25:00Z">
        <w:r>
          <w:t>Mileage claims are only offered on certain Passenger and Light Truck tires</w:t>
        </w:r>
      </w:ins>
      <w:ins w:id="114" w:author="Morley Jack" w:date="2023-02-01T05:26:00Z">
        <w:r w:rsidR="00E77037">
          <w:t xml:space="preserve">, but the number of miles warrantied varies widely by tire </w:t>
        </w:r>
        <w:r w:rsidR="005C4ADB">
          <w:t>pattern</w:t>
        </w:r>
      </w:ins>
      <w:r w:rsidR="00CE1DA7">
        <w:t xml:space="preserve"> and</w:t>
      </w:r>
      <w:ins w:id="115" w:author="Morley Jack" w:date="2023-02-01T05:26:00Z">
        <w:r w:rsidR="005C4ADB">
          <w:t xml:space="preserve"> speed ra</w:t>
        </w:r>
      </w:ins>
      <w:ins w:id="116" w:author="Morley Jack" w:date="2023-02-01T05:27:00Z">
        <w:r w:rsidR="005C4ADB">
          <w:t>ting</w:t>
        </w:r>
      </w:ins>
      <w:r w:rsidR="00CE1DA7">
        <w:t xml:space="preserve"> or if it is </w:t>
      </w:r>
      <w:r w:rsidR="00016BEB">
        <w:t>an LT-metric tire</w:t>
      </w:r>
      <w:ins w:id="117" w:author="Morley Jack" w:date="2023-02-01T05:27:00Z">
        <w:r w:rsidR="005C4ADB">
          <w:t xml:space="preserve">.  We have assigned classification to the </w:t>
        </w:r>
        <w:r w:rsidR="00A27016">
          <w:t xml:space="preserve">master </w:t>
        </w:r>
        <w:r w:rsidR="005C4ADB">
          <w:t>warrant</w:t>
        </w:r>
        <w:r w:rsidR="00A27016">
          <w:t>ies</w:t>
        </w:r>
        <w:r w:rsidR="005C4ADB">
          <w:t xml:space="preserve"> to store the</w:t>
        </w:r>
        <w:r w:rsidR="00A27016">
          <w:t xml:space="preserve"> applic</w:t>
        </w:r>
      </w:ins>
      <w:ins w:id="118" w:author="Morley Jack" w:date="2023-02-01T05:28:00Z">
        <w:r w:rsidR="00A27016">
          <w:t>able</w:t>
        </w:r>
      </w:ins>
      <w:ins w:id="119" w:author="Morley Jack" w:date="2023-02-01T05:27:00Z">
        <w:r w:rsidR="005C4ADB">
          <w:t xml:space="preserve"> values</w:t>
        </w:r>
      </w:ins>
      <w:ins w:id="120" w:author="Morley Jack" w:date="2023-02-01T05:28:00Z">
        <w:r w:rsidR="00A27016">
          <w:t>.</w:t>
        </w:r>
      </w:ins>
      <w:ins w:id="121" w:author="Morley Jack" w:date="2023-02-01T05:27:00Z">
        <w:r w:rsidR="005C4ADB">
          <w:t xml:space="preserve"> </w:t>
        </w:r>
      </w:ins>
      <w:ins w:id="122" w:author="Morley Jack" w:date="2023-02-01T05:28:00Z">
        <w:r w:rsidR="00A27016">
          <w:t xml:space="preserve"> </w:t>
        </w:r>
      </w:ins>
    </w:p>
    <w:p w14:paraId="05F7F333" w14:textId="1113279E" w:rsidR="00D26C5C" w:rsidRPr="004F7624" w:rsidRDefault="00886C90" w:rsidP="003532CB">
      <w:pPr>
        <w:spacing w:after="80"/>
        <w:rPr>
          <w:ins w:id="123" w:author="Morley Jack" w:date="2023-02-01T05:25:00Z"/>
          <w:rPrChange w:id="124" w:author="Morley Jack" w:date="2023-02-01T05:25:00Z">
            <w:rPr>
              <w:ins w:id="125" w:author="Morley Jack" w:date="2023-02-01T05:25:00Z"/>
              <w:b/>
              <w:bCs/>
            </w:rPr>
          </w:rPrChange>
        </w:rPr>
      </w:pPr>
      <w:ins w:id="126" w:author="Morley Jack" w:date="2023-02-01T05:28:00Z">
        <w:r>
          <w:t xml:space="preserve">The task will be to search the AUSP table </w:t>
        </w:r>
      </w:ins>
      <w:ins w:id="127" w:author="Morley Jack" w:date="2023-02-01T05:29:00Z">
        <w:r w:rsidR="00B907EB">
          <w:t xml:space="preserve">for master warranty characteristics that match the </w:t>
        </w:r>
        <w:r w:rsidR="001845F5">
          <w:t xml:space="preserve">claim </w:t>
        </w:r>
        <w:r w:rsidR="00B907EB">
          <w:t>tir</w:t>
        </w:r>
      </w:ins>
      <w:ins w:id="128" w:author="Morley Jack" w:date="2023-02-01T05:30:00Z">
        <w:r w:rsidR="001845F5">
          <w:t>e and assign it.</w:t>
        </w:r>
      </w:ins>
      <w:r w:rsidR="00C80908">
        <w:t xml:space="preserve">  The tire will have three characteristics; the master warranty will have only one or two </w:t>
      </w:r>
      <w:proofErr w:type="gramStart"/>
      <w:r w:rsidR="00C80908">
        <w:t>active</w:t>
      </w:r>
      <w:ins w:id="129" w:author="Morley Jack" w:date="2023-02-01T05:31:00Z">
        <w:r w:rsidR="004027CD">
          <w:t xml:space="preserve">  If</w:t>
        </w:r>
        <w:proofErr w:type="gramEnd"/>
        <w:r w:rsidR="004027CD">
          <w:t xml:space="preserve"> a match is not found</w:t>
        </w:r>
        <w:r w:rsidR="00457905">
          <w:t>, we will assign a “dummy” master warranty</w:t>
        </w:r>
      </w:ins>
      <w:ins w:id="130" w:author="Morley Jack" w:date="2023-02-01T05:32:00Z">
        <w:r w:rsidR="00457905">
          <w:t xml:space="preserve"> to that tire to indicate that it is not</w:t>
        </w:r>
        <w:r w:rsidR="00F55EA6">
          <w:t xml:space="preserve"> warrantied.</w:t>
        </w:r>
      </w:ins>
    </w:p>
    <w:p w14:paraId="13FF8453" w14:textId="06910EF8" w:rsidR="00F03DA5" w:rsidRDefault="00F03DA5" w:rsidP="003532CB">
      <w:pPr>
        <w:spacing w:after="80"/>
      </w:pPr>
      <w:r w:rsidRPr="009D2CEC">
        <w:rPr>
          <w:b/>
          <w:bCs/>
          <w:rPrChange w:id="131" w:author="Morley Jack" w:date="2023-01-29T23:49:00Z">
            <w:rPr/>
          </w:rPrChange>
        </w:rPr>
        <w:t>CLMTY = ZCMC</w:t>
      </w:r>
      <w:r>
        <w:tab/>
      </w:r>
      <w:r>
        <w:tab/>
        <w:t xml:space="preserve">Mileage </w:t>
      </w:r>
      <w:r w:rsidR="007636D1">
        <w:t>Claim</w:t>
      </w:r>
    </w:p>
    <w:p w14:paraId="27C75257" w14:textId="4A544B08" w:rsidR="00541151" w:rsidRDefault="00541151" w:rsidP="003532CB">
      <w:pPr>
        <w:spacing w:after="80"/>
        <w:ind w:left="720"/>
      </w:pPr>
      <w:r>
        <w:rPr>
          <w:b/>
          <w:bCs/>
        </w:rPr>
        <w:t>Customer warranty</w:t>
      </w:r>
    </w:p>
    <w:p w14:paraId="3C37D962" w14:textId="77777777" w:rsidR="00622A82" w:rsidRDefault="00F03DA5" w:rsidP="003532CB">
      <w:pPr>
        <w:spacing w:after="80"/>
        <w:ind w:left="720"/>
        <w:rPr>
          <w:ins w:id="132" w:author="Morley Jack" w:date="2023-02-01T05:40:00Z"/>
        </w:rPr>
      </w:pPr>
      <w:r>
        <w:t>Begin Guarantee GWLDT_</w:t>
      </w:r>
      <w:r w:rsidR="00D33548">
        <w:t>I</w:t>
      </w:r>
      <w:r>
        <w:t xml:space="preserve"> = (calculated) Date of Manufacture</w:t>
      </w:r>
    </w:p>
    <w:p w14:paraId="644DE4E4" w14:textId="77777777" w:rsidR="00111373" w:rsidRDefault="00622A82" w:rsidP="003532CB">
      <w:pPr>
        <w:spacing w:after="80"/>
        <w:ind w:left="720"/>
      </w:pPr>
      <w:ins w:id="133" w:author="Morley Jack" w:date="2023-02-01T05:40:00Z">
        <w:r>
          <w:t xml:space="preserve">For AUSP-KLART = “039”, </w:t>
        </w:r>
      </w:ins>
    </w:p>
    <w:p w14:paraId="22CA1CF9" w14:textId="78453A68" w:rsidR="003D392D" w:rsidRDefault="00622A82" w:rsidP="00B94851">
      <w:pPr>
        <w:pStyle w:val="ListParagraph"/>
        <w:numPr>
          <w:ilvl w:val="0"/>
          <w:numId w:val="12"/>
        </w:numPr>
        <w:spacing w:after="80"/>
        <w:rPr>
          <w:ins w:id="134" w:author="Morley Jack" w:date="2023-02-01T05:43:00Z"/>
        </w:rPr>
      </w:pPr>
      <w:ins w:id="135" w:author="Morley Jack" w:date="2023-02-01T05:40:00Z">
        <w:r>
          <w:t>search AUSP for an OBJEK whose two AT</w:t>
        </w:r>
      </w:ins>
      <w:ins w:id="136" w:author="Morley Jack" w:date="2023-02-01T05:41:00Z">
        <w:r w:rsidR="003602E9">
          <w:t>WRT</w:t>
        </w:r>
        <w:r w:rsidR="00E25ECA">
          <w:t xml:space="preserve"> values match the</w:t>
        </w:r>
      </w:ins>
      <w:ins w:id="137" w:author="Morley Jack" w:date="2023-02-01T05:40:00Z">
        <w:r>
          <w:t xml:space="preserve"> Tire-</w:t>
        </w:r>
      </w:ins>
      <w:r w:rsidR="003C1987">
        <w:t>WTY</w:t>
      </w:r>
      <w:ins w:id="138" w:author="Morley Jack" w:date="2023-02-01T05:40:00Z">
        <w:r>
          <w:t xml:space="preserve">_PATTERN </w:t>
        </w:r>
        <w:r w:rsidRPr="003229EB">
          <w:rPr>
            <w:u w:val="single"/>
          </w:rPr>
          <w:t>and</w:t>
        </w:r>
        <w:r>
          <w:t xml:space="preserve"> </w:t>
        </w:r>
      </w:ins>
      <w:ins w:id="139" w:author="Morley Jack" w:date="2023-02-01T05:41:00Z">
        <w:r w:rsidR="00E25ECA">
          <w:t>Tire-</w:t>
        </w:r>
      </w:ins>
      <w:r w:rsidR="003229EB">
        <w:t>RAC</w:t>
      </w:r>
      <w:ins w:id="140" w:author="Morley Jack" w:date="2023-02-01T05:41:00Z">
        <w:r w:rsidR="004545F3">
          <w:t>_SPEED_</w:t>
        </w:r>
      </w:ins>
      <w:r w:rsidR="003229EB">
        <w:t>RATING</w:t>
      </w:r>
      <w:ins w:id="141" w:author="Morley Jack" w:date="2023-02-01T05:41:00Z">
        <w:r w:rsidR="004545F3">
          <w:t xml:space="preserve"> </w:t>
        </w:r>
      </w:ins>
      <w:ins w:id="142" w:author="Morley Jack" w:date="2023-02-01T05:42:00Z">
        <w:r w:rsidR="004545F3">
          <w:t xml:space="preserve">values on the </w:t>
        </w:r>
        <w:r w:rsidR="009A7ECC">
          <w:t>tire equipment</w:t>
        </w:r>
      </w:ins>
      <w:ins w:id="143" w:author="Morley Jack" w:date="2023-02-01T05:43:00Z">
        <w:r w:rsidR="003D392D">
          <w:t>.</w:t>
        </w:r>
      </w:ins>
    </w:p>
    <w:p w14:paraId="24C6B477" w14:textId="0DB35EEB" w:rsidR="00F00DDC" w:rsidRDefault="003D392D" w:rsidP="003532CB">
      <w:pPr>
        <w:spacing w:after="80"/>
        <w:ind w:left="720"/>
        <w:rPr>
          <w:ins w:id="144" w:author="Morley Jack" w:date="2023-02-01T05:43:00Z"/>
        </w:rPr>
      </w:pPr>
      <w:ins w:id="145" w:author="Morley Jack" w:date="2023-02-01T05:43:00Z">
        <w:r>
          <w:t>I</w:t>
        </w:r>
        <w:r w:rsidR="00777724">
          <w:t>F found</w:t>
        </w:r>
      </w:ins>
      <w:r w:rsidR="00ED0BF5">
        <w:t xml:space="preserve">: </w:t>
      </w:r>
      <w:r w:rsidR="00F03DA5">
        <w:t>Master Warranty MGANR_</w:t>
      </w:r>
      <w:r w:rsidR="009351D9">
        <w:t>IN</w:t>
      </w:r>
      <w:r w:rsidR="00F03DA5">
        <w:t xml:space="preserve"> = </w:t>
      </w:r>
      <w:del w:id="146" w:author="Morley Jack" w:date="2023-02-01T05:49:00Z">
        <w:r w:rsidR="00F03DA5" w:rsidDel="003427A3">
          <w:delText>BGMK-MGANR where BGMK-EXGAR =</w:delText>
        </w:r>
      </w:del>
      <w:ins w:id="147" w:author="Morley Jack" w:date="2023-02-01T05:42:00Z">
        <w:r>
          <w:t>AUSP-</w:t>
        </w:r>
      </w:ins>
      <w:ins w:id="148" w:author="Morley Jack" w:date="2023-02-01T05:43:00Z">
        <w:r>
          <w:t>OBJEK</w:t>
        </w:r>
      </w:ins>
      <w:r w:rsidR="00F03DA5">
        <w:t xml:space="preserve"> </w:t>
      </w:r>
    </w:p>
    <w:p w14:paraId="6969C127" w14:textId="091A61D1" w:rsidR="00777724" w:rsidRDefault="00777724" w:rsidP="003532CB">
      <w:pPr>
        <w:spacing w:after="80"/>
        <w:ind w:left="720"/>
      </w:pPr>
      <w:ins w:id="149" w:author="Morley Jack" w:date="2023-02-01T05:43:00Z">
        <w:r>
          <w:t>ELSE</w:t>
        </w:r>
      </w:ins>
    </w:p>
    <w:p w14:paraId="6998BC22" w14:textId="1EAD418E" w:rsidR="00CC381A" w:rsidRDefault="00CC381A" w:rsidP="00CC381A">
      <w:pPr>
        <w:pStyle w:val="ListParagraph"/>
        <w:numPr>
          <w:ilvl w:val="0"/>
          <w:numId w:val="12"/>
        </w:numPr>
        <w:spacing w:after="80"/>
        <w:rPr>
          <w:ins w:id="150" w:author="Morley Jack" w:date="2023-02-01T05:43:00Z"/>
        </w:rPr>
      </w:pPr>
      <w:ins w:id="151" w:author="Morley Jack" w:date="2023-02-01T05:40:00Z">
        <w:r>
          <w:t>search AUSP for an OBJEK whose two AT</w:t>
        </w:r>
      </w:ins>
      <w:ins w:id="152" w:author="Morley Jack" w:date="2023-02-01T05:41:00Z">
        <w:r>
          <w:t>WRT values match the</w:t>
        </w:r>
      </w:ins>
      <w:ins w:id="153" w:author="Morley Jack" w:date="2023-02-01T05:40:00Z">
        <w:r>
          <w:t xml:space="preserve"> Tire-</w:t>
        </w:r>
      </w:ins>
      <w:r>
        <w:t>WTY</w:t>
      </w:r>
      <w:ins w:id="154" w:author="Morley Jack" w:date="2023-02-01T05:40:00Z">
        <w:r>
          <w:t xml:space="preserve">_PATTERN </w:t>
        </w:r>
        <w:r w:rsidRPr="003229EB">
          <w:rPr>
            <w:u w:val="single"/>
          </w:rPr>
          <w:t>and</w:t>
        </w:r>
        <w:r>
          <w:t xml:space="preserve"> </w:t>
        </w:r>
      </w:ins>
      <w:ins w:id="155" w:author="Morley Jack" w:date="2023-02-01T05:41:00Z">
        <w:r>
          <w:t>Tire-</w:t>
        </w:r>
      </w:ins>
      <w:r>
        <w:t>RAC</w:t>
      </w:r>
      <w:ins w:id="156" w:author="Morley Jack" w:date="2023-02-01T05:41:00Z">
        <w:r>
          <w:t>_</w:t>
        </w:r>
      </w:ins>
      <w:r w:rsidR="00295D2F">
        <w:t>TIRE_CATEGORY</w:t>
      </w:r>
      <w:ins w:id="157" w:author="Morley Jack" w:date="2023-02-01T05:41:00Z">
        <w:r>
          <w:t xml:space="preserve"> </w:t>
        </w:r>
      </w:ins>
      <w:ins w:id="158" w:author="Morley Jack" w:date="2023-02-01T05:42:00Z">
        <w:r>
          <w:t>values on the tire equipment</w:t>
        </w:r>
      </w:ins>
      <w:ins w:id="159" w:author="Morley Jack" w:date="2023-02-01T05:43:00Z">
        <w:r>
          <w:t>.</w:t>
        </w:r>
      </w:ins>
    </w:p>
    <w:p w14:paraId="2D63A4BC" w14:textId="77777777" w:rsidR="00E77048" w:rsidRDefault="00E77048" w:rsidP="00105FB3">
      <w:pPr>
        <w:spacing w:after="80"/>
        <w:ind w:left="720"/>
        <w:rPr>
          <w:ins w:id="160" w:author="Morley Jack" w:date="2023-02-01T05:43:00Z"/>
        </w:rPr>
      </w:pPr>
      <w:ins w:id="161" w:author="Morley Jack" w:date="2023-02-01T05:43:00Z">
        <w:r>
          <w:t>IF found</w:t>
        </w:r>
      </w:ins>
      <w:r>
        <w:t xml:space="preserve">: Master Warranty MGANR_IN = </w:t>
      </w:r>
      <w:del w:id="162" w:author="Morley Jack" w:date="2023-02-01T05:49:00Z">
        <w:r w:rsidDel="003427A3">
          <w:delText>BGMK-MGANR where BGMK-EXGAR =</w:delText>
        </w:r>
      </w:del>
      <w:ins w:id="163" w:author="Morley Jack" w:date="2023-02-01T05:42:00Z">
        <w:r>
          <w:t>AUSP-</w:t>
        </w:r>
      </w:ins>
      <w:ins w:id="164" w:author="Morley Jack" w:date="2023-02-01T05:43:00Z">
        <w:r>
          <w:t>OBJEK</w:t>
        </w:r>
      </w:ins>
      <w:r>
        <w:t xml:space="preserve"> </w:t>
      </w:r>
    </w:p>
    <w:p w14:paraId="62B3847B" w14:textId="5111C173" w:rsidR="00E77048" w:rsidRDefault="00E77048" w:rsidP="00105FB3">
      <w:pPr>
        <w:spacing w:after="80"/>
        <w:ind w:firstLine="720"/>
      </w:pPr>
      <w:ins w:id="165" w:author="Morley Jack" w:date="2023-02-01T05:43:00Z">
        <w:r>
          <w:t>ELSE</w:t>
        </w:r>
      </w:ins>
      <w:r w:rsidR="00E72984">
        <w:t xml:space="preserve"> </w:t>
      </w:r>
      <w:proofErr w:type="spellStart"/>
      <w:r w:rsidR="00701A5F">
        <w:rPr>
          <w:rFonts w:ascii="Courier New" w:hAnsi="Courier New" w:cs="Courier New"/>
          <w:color w:val="000000"/>
          <w:shd w:val="clear" w:color="auto" w:fill="FFFFFF"/>
        </w:rPr>
        <w:t>ls_allocvchar_wp</w:t>
      </w:r>
      <w:r w:rsidR="00701A5F">
        <w:rPr>
          <w:rStyle w:val="l0s701"/>
        </w:rPr>
        <w:t>-</w:t>
      </w:r>
      <w:r w:rsidR="00701A5F">
        <w:rPr>
          <w:rFonts w:ascii="Courier New" w:hAnsi="Courier New" w:cs="Courier New"/>
          <w:color w:val="000000"/>
          <w:shd w:val="clear" w:color="auto" w:fill="FFFFFF"/>
        </w:rPr>
        <w:t>value_char</w:t>
      </w:r>
      <w:proofErr w:type="spellEnd"/>
    </w:p>
    <w:p w14:paraId="5B4AC43A" w14:textId="6A681B03" w:rsidR="00105FB3" w:rsidRDefault="00171B7C" w:rsidP="00105FB3">
      <w:pPr>
        <w:pStyle w:val="ListParagraph"/>
        <w:numPr>
          <w:ilvl w:val="0"/>
          <w:numId w:val="12"/>
        </w:numPr>
        <w:spacing w:after="80"/>
      </w:pPr>
      <w:ins w:id="166" w:author="Morley Jack" w:date="2023-02-01T05:40:00Z">
        <w:r>
          <w:lastRenderedPageBreak/>
          <w:t>search AUSP for an OBJEK whose AT</w:t>
        </w:r>
      </w:ins>
      <w:ins w:id="167" w:author="Morley Jack" w:date="2023-02-01T05:41:00Z">
        <w:r>
          <w:t>WRT value match the</w:t>
        </w:r>
      </w:ins>
      <w:ins w:id="168" w:author="Morley Jack" w:date="2023-02-01T05:40:00Z">
        <w:r>
          <w:t xml:space="preserve"> Tire-</w:t>
        </w:r>
      </w:ins>
      <w:r>
        <w:t>WTY</w:t>
      </w:r>
      <w:ins w:id="169" w:author="Morley Jack" w:date="2023-02-01T05:40:00Z">
        <w:r>
          <w:t xml:space="preserve">_PATTERN </w:t>
        </w:r>
      </w:ins>
      <w:ins w:id="170" w:author="Morley Jack" w:date="2023-02-01T05:42:00Z">
        <w:r>
          <w:t>value on the tire equipment</w:t>
        </w:r>
      </w:ins>
      <w:ins w:id="171" w:author="Morley Jack" w:date="2023-02-01T05:43:00Z">
        <w:r>
          <w:t>.</w:t>
        </w:r>
      </w:ins>
    </w:p>
    <w:p w14:paraId="52FF7621" w14:textId="31B5FE9E" w:rsidR="00E77048" w:rsidRDefault="001B2052" w:rsidP="00E77048">
      <w:pPr>
        <w:spacing w:after="80"/>
        <w:ind w:left="720"/>
      </w:pPr>
      <w:ins w:id="172" w:author="Morley Jack" w:date="2023-02-01T05:43:00Z">
        <w:r>
          <w:t>IF found</w:t>
        </w:r>
      </w:ins>
      <w:r>
        <w:t xml:space="preserve">: Master Warranty MGANR_IN = </w:t>
      </w:r>
      <w:del w:id="173" w:author="Morley Jack" w:date="2023-02-01T05:49:00Z">
        <w:r w:rsidDel="003427A3">
          <w:delText>BGMK-MGANR where BGMK-EXGAR =</w:delText>
        </w:r>
      </w:del>
      <w:ins w:id="174" w:author="Morley Jack" w:date="2023-02-01T05:42:00Z">
        <w:r>
          <w:t>AUSP-</w:t>
        </w:r>
      </w:ins>
      <w:ins w:id="175" w:author="Morley Jack" w:date="2023-02-01T05:43:00Z">
        <w:r>
          <w:t>OBJEK</w:t>
        </w:r>
      </w:ins>
    </w:p>
    <w:p w14:paraId="73E21AED" w14:textId="08F34A62" w:rsidR="004010BA" w:rsidRDefault="004010BA" w:rsidP="00E77048">
      <w:pPr>
        <w:spacing w:after="80"/>
        <w:ind w:left="720"/>
      </w:pPr>
      <w:r>
        <w:t>ELSE</w:t>
      </w:r>
    </w:p>
    <w:p w14:paraId="542751E9" w14:textId="78DD0B17" w:rsidR="00777724" w:rsidDel="00591C0C" w:rsidRDefault="00777724" w:rsidP="003532CB">
      <w:pPr>
        <w:spacing w:after="80"/>
        <w:ind w:left="720"/>
        <w:rPr>
          <w:del w:id="176" w:author="Morley Jack" w:date="2023-02-01T05:48:00Z"/>
        </w:rPr>
      </w:pPr>
      <w:ins w:id="177" w:author="Morley Jack" w:date="2023-02-01T05:43:00Z">
        <w:r>
          <w:t xml:space="preserve">Master Warranty MGANR_IN = BGMK-MGANR where </w:t>
        </w:r>
      </w:ins>
      <w:ins w:id="178" w:author="Morley Jack" w:date="2023-02-01T05:48:00Z">
        <w:r w:rsidR="00591C0C">
          <w:t>BGMK-EXGAR = ZCMCNA</w:t>
        </w:r>
      </w:ins>
    </w:p>
    <w:p w14:paraId="2058B6D1" w14:textId="00A90135" w:rsidR="00F00DDC" w:rsidDel="00591C0C" w:rsidRDefault="00A67BBB">
      <w:pPr>
        <w:spacing w:after="80"/>
        <w:rPr>
          <w:del w:id="179" w:author="Morley Jack" w:date="2023-02-01T05:48:00Z"/>
        </w:rPr>
        <w:pPrChange w:id="180" w:author="Morley Jack" w:date="2023-02-01T05:48:00Z">
          <w:pPr>
            <w:spacing w:after="80"/>
            <w:ind w:left="1440"/>
          </w:pPr>
        </w:pPrChange>
      </w:pPr>
      <w:del w:id="181" w:author="Morley Jack" w:date="2023-02-01T05:48:00Z">
        <w:r w:rsidDel="00591C0C">
          <w:delText xml:space="preserve">Tire_Pattern </w:delText>
        </w:r>
        <w:r w:rsidR="00165188" w:rsidDel="00591C0C">
          <w:delText>characteristic concatenated with TTR_Speed_Range characteristic</w:delText>
        </w:r>
        <w:r w:rsidR="005902BF" w:rsidDel="00591C0C">
          <w:delText>, Separated by a space</w:delText>
        </w:r>
        <w:r w:rsidR="00FF3F5B" w:rsidDel="00591C0C">
          <w:delText xml:space="preserve">.  </w:delText>
        </w:r>
      </w:del>
    </w:p>
    <w:p w14:paraId="114FFBE4" w14:textId="046E00EA" w:rsidR="00F03DA5" w:rsidRDefault="00FF3F5B">
      <w:pPr>
        <w:spacing w:after="80"/>
        <w:ind w:left="720"/>
        <w:pPrChange w:id="182" w:author="Morley Jack" w:date="2023-02-01T05:48:00Z">
          <w:pPr>
            <w:spacing w:after="80"/>
            <w:ind w:left="1440"/>
          </w:pPr>
        </w:pPrChange>
      </w:pPr>
      <w:del w:id="183" w:author="Morley Jack" w:date="2023-02-01T05:48:00Z">
        <w:r w:rsidDel="00591C0C">
          <w:delText>I.e. “Proxes 4+ V” in the example</w:delText>
        </w:r>
        <w:r w:rsidR="00D40A4D" w:rsidDel="00591C0C">
          <w:delText xml:space="preserve"> above (3.1.2.5)</w:delText>
        </w:r>
      </w:del>
    </w:p>
    <w:p w14:paraId="09162C28" w14:textId="77777777" w:rsidR="003135B2" w:rsidRDefault="003135B2" w:rsidP="003532CB">
      <w:pPr>
        <w:spacing w:after="80"/>
        <w:ind w:firstLine="720"/>
        <w:rPr>
          <w:b/>
          <w:bCs/>
        </w:rPr>
      </w:pPr>
      <w:r>
        <w:rPr>
          <w:b/>
          <w:bCs/>
        </w:rPr>
        <w:t>Vendor/manufacturer warranty</w:t>
      </w:r>
    </w:p>
    <w:p w14:paraId="75E8946E" w14:textId="64FCD2CA" w:rsidR="005902BF" w:rsidRDefault="003135B2" w:rsidP="003532CB">
      <w:pPr>
        <w:spacing w:after="80"/>
        <w:ind w:firstLine="720"/>
      </w:pPr>
      <w:r>
        <w:t>Begin Guarantee GWLDT_</w:t>
      </w:r>
      <w:r w:rsidR="00D33548">
        <w:t>I</w:t>
      </w:r>
      <w:r>
        <w:t xml:space="preserve"> = (calculated) Date of Manufacture</w:t>
      </w:r>
      <w:r>
        <w:br/>
      </w:r>
      <w:r>
        <w:tab/>
        <w:t>Master Warranty MGANR_</w:t>
      </w:r>
      <w:r w:rsidR="006E78D2">
        <w:t>IN</w:t>
      </w:r>
      <w:r>
        <w:t xml:space="preserve"> = BGMK-MGANR where BGMK-EXGAR = ZCSC</w:t>
      </w:r>
    </w:p>
    <w:p w14:paraId="51B222DF" w14:textId="31E14FF9" w:rsidR="00A3152F" w:rsidRDefault="001E24B5" w:rsidP="00074DD8">
      <w:pPr>
        <w:spacing w:after="80"/>
      </w:pPr>
      <w:r w:rsidRPr="001E24B5">
        <w:rPr>
          <w:noProof/>
        </w:rPr>
        <w:drawing>
          <wp:inline distT="0" distB="0" distL="0" distR="0" wp14:anchorId="2BC5C6BF" wp14:editId="3A7767B0">
            <wp:extent cx="4334256" cy="3767328"/>
            <wp:effectExtent l="0" t="0" r="0" b="508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D60" w14:textId="6FD0BD25" w:rsidR="00A3152F" w:rsidRDefault="00B3668D" w:rsidP="00252C0B">
      <w:pPr>
        <w:spacing w:after="80"/>
      </w:pPr>
      <w:r>
        <w:t>&lt;Save&gt; the result</w:t>
      </w:r>
      <w:r w:rsidR="0038503E">
        <w:t xml:space="preserve">ing </w:t>
      </w:r>
      <w:r w:rsidR="00C86925">
        <w:t>e</w:t>
      </w:r>
      <w:r w:rsidR="00A8208E">
        <w:t>quipment</w:t>
      </w:r>
      <w:r w:rsidR="004E2E53">
        <w:t>.</w:t>
      </w:r>
    </w:p>
    <w:p w14:paraId="1648C991" w14:textId="6BE75A89" w:rsidR="00C86925" w:rsidRDefault="00C86925" w:rsidP="00252C0B">
      <w:pPr>
        <w:spacing w:after="80"/>
      </w:pPr>
      <w:r>
        <w:rPr>
          <w:noProof/>
        </w:rPr>
        <w:drawing>
          <wp:inline distT="0" distB="0" distL="0" distR="0" wp14:anchorId="75752488" wp14:editId="2A077AEE">
            <wp:extent cx="2838095" cy="19047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B06" w14:textId="5F3DCE62" w:rsidR="004E2E53" w:rsidDel="00A82245" w:rsidRDefault="004E2E53" w:rsidP="00252C0B">
      <w:pPr>
        <w:spacing w:after="80"/>
        <w:rPr>
          <w:del w:id="184" w:author="Morley Jack" w:date="2023-01-29T22:52:00Z"/>
        </w:rPr>
      </w:pPr>
    </w:p>
    <w:p w14:paraId="48333F97" w14:textId="6DEA59F6" w:rsidR="003C727B" w:rsidRDefault="003C727B">
      <w:pPr>
        <w:spacing w:before="120" w:after="80"/>
        <w:rPr>
          <w:ins w:id="185" w:author="Morley Jack" w:date="2023-02-06T11:04:00Z"/>
        </w:rPr>
      </w:pPr>
      <w:r>
        <w:t>Repeat for each tire on the claim.</w:t>
      </w:r>
    </w:p>
    <w:p w14:paraId="528A3112" w14:textId="2BFF18F1" w:rsidR="00A334D0" w:rsidRPr="000B3390" w:rsidRDefault="00A334D0">
      <w:pPr>
        <w:spacing w:before="120" w:after="80"/>
        <w:rPr>
          <w:b/>
          <w:bCs/>
          <w:rPrChange w:id="186" w:author="Morley Jack" w:date="2023-02-06T11:07:00Z">
            <w:rPr/>
          </w:rPrChange>
        </w:rPr>
        <w:pPrChange w:id="187" w:author="Morley Jack" w:date="2023-01-29T22:53:00Z">
          <w:pPr>
            <w:spacing w:after="80"/>
          </w:pPr>
        </w:pPrChange>
      </w:pPr>
      <w:ins w:id="188" w:author="Morley Jack" w:date="2023-02-06T11:04:00Z">
        <w:r w:rsidRPr="000B3390">
          <w:rPr>
            <w:b/>
            <w:bCs/>
            <w:rPrChange w:id="189" w:author="Morley Jack" w:date="2023-02-06T11:07:00Z">
              <w:rPr/>
            </w:rPrChange>
          </w:rPr>
          <w:t xml:space="preserve">Note that </w:t>
        </w:r>
        <w:r w:rsidR="001C2FB6" w:rsidRPr="000B3390">
          <w:rPr>
            <w:b/>
            <w:bCs/>
            <w:rPrChange w:id="190" w:author="Morley Jack" w:date="2023-02-06T11:07:00Z">
              <w:rPr/>
            </w:rPrChange>
          </w:rPr>
          <w:t>equipment number EQUNR must pop</w:t>
        </w:r>
      </w:ins>
      <w:ins w:id="191" w:author="Morley Jack" w:date="2023-02-06T11:05:00Z">
        <w:r w:rsidR="001C2FB6" w:rsidRPr="000B3390">
          <w:rPr>
            <w:b/>
            <w:bCs/>
            <w:rPrChange w:id="192" w:author="Morley Jack" w:date="2023-02-06T11:07:00Z">
              <w:rPr/>
            </w:rPrChange>
          </w:rPr>
          <w:t>ulate to the PVWTY</w:t>
        </w:r>
        <w:r w:rsidR="005C5DC8" w:rsidRPr="000B3390">
          <w:rPr>
            <w:b/>
            <w:bCs/>
            <w:rPrChange w:id="193" w:author="Morley Jack" w:date="2023-02-06T11:07:00Z">
              <w:rPr/>
            </w:rPrChange>
          </w:rPr>
          <w:t>-RELOB_EXT field and PVWTY-RELTY be set</w:t>
        </w:r>
      </w:ins>
      <w:ins w:id="194" w:author="Morley Jack" w:date="2023-02-06T11:07:00Z">
        <w:r w:rsidR="000B3390" w:rsidRPr="000B3390">
          <w:rPr>
            <w:b/>
            <w:bCs/>
            <w:rPrChange w:id="195" w:author="Morley Jack" w:date="2023-02-06T11:07:00Z">
              <w:rPr/>
            </w:rPrChange>
          </w:rPr>
          <w:t xml:space="preserve"> in the associated claim</w:t>
        </w:r>
      </w:ins>
      <w:ins w:id="196" w:author="Morley Jack" w:date="2023-02-06T11:06:00Z">
        <w:r w:rsidR="0010486A" w:rsidRPr="000B3390">
          <w:rPr>
            <w:b/>
            <w:bCs/>
            <w:rPrChange w:id="197" w:author="Morley Jack" w:date="2023-02-06T11:07:00Z">
              <w:rPr/>
            </w:rPrChange>
          </w:rPr>
          <w:t xml:space="preserve">.  This is what links the warranty </w:t>
        </w:r>
        <w:proofErr w:type="gramStart"/>
        <w:r w:rsidR="0010486A" w:rsidRPr="000B3390">
          <w:rPr>
            <w:b/>
            <w:bCs/>
            <w:rPrChange w:id="198" w:author="Morley Jack" w:date="2023-02-06T11:07:00Z">
              <w:rPr/>
            </w:rPrChange>
          </w:rPr>
          <w:t>claim</w:t>
        </w:r>
        <w:proofErr w:type="gramEnd"/>
        <w:r w:rsidR="0010486A" w:rsidRPr="000B3390">
          <w:rPr>
            <w:b/>
            <w:bCs/>
            <w:rPrChange w:id="199" w:author="Morley Jack" w:date="2023-02-06T11:07:00Z">
              <w:rPr/>
            </w:rPrChange>
          </w:rPr>
          <w:t xml:space="preserve"> line-item back to the equipment </w:t>
        </w:r>
        <w:r w:rsidR="00F74756" w:rsidRPr="000B3390">
          <w:rPr>
            <w:b/>
            <w:bCs/>
            <w:rPrChange w:id="200" w:author="Morley Jack" w:date="2023-02-06T11:07:00Z">
              <w:rPr/>
            </w:rPrChange>
          </w:rPr>
          <w:t>data prepared here for the actual warranty processing.</w:t>
        </w:r>
      </w:ins>
    </w:p>
    <w:p w14:paraId="025640A3" w14:textId="77777777" w:rsidR="00F8795C" w:rsidRDefault="00F8795C">
      <w:pPr>
        <w:pStyle w:val="Heading3"/>
        <w:spacing w:before="240" w:after="80"/>
        <w:rPr>
          <w:ins w:id="201" w:author="Morley Jack" w:date="2023-01-29T22:54:00Z"/>
        </w:rPr>
        <w:pPrChange w:id="202" w:author="Morley Jack" w:date="2023-01-29T22:55:00Z">
          <w:pPr>
            <w:pStyle w:val="Heading3"/>
          </w:pPr>
        </w:pPrChange>
      </w:pPr>
      <w:bookmarkStart w:id="203" w:name="_Toc127860859"/>
      <w:bookmarkStart w:id="204" w:name="_Toc449014095"/>
      <w:bookmarkStart w:id="205" w:name="_Toc449014140"/>
      <w:bookmarkStart w:id="206" w:name="_Toc449015934"/>
      <w:bookmarkStart w:id="207" w:name="_Toc452101732"/>
      <w:bookmarkEnd w:id="37"/>
      <w:bookmarkEnd w:id="38"/>
      <w:ins w:id="208" w:author="Morley Jack" w:date="2023-01-29T22:53:00Z">
        <w:r>
          <w:t>Record Measurement Readings</w:t>
        </w:r>
      </w:ins>
      <w:bookmarkEnd w:id="203"/>
    </w:p>
    <w:p w14:paraId="61612054" w14:textId="2E41AF26" w:rsidR="004577E0" w:rsidRDefault="004577E0" w:rsidP="00C44209">
      <w:pPr>
        <w:spacing w:after="80"/>
        <w:rPr>
          <w:ins w:id="209" w:author="Morley Jack" w:date="2023-01-30T00:14:00Z"/>
        </w:rPr>
      </w:pPr>
    </w:p>
    <w:p w14:paraId="2AA734E0" w14:textId="789EEB27" w:rsidR="00D20B87" w:rsidRDefault="00D20B87">
      <w:pPr>
        <w:spacing w:after="80"/>
        <w:pPrChange w:id="210" w:author="Morley Jack" w:date="2023-01-29T23:51:00Z">
          <w:pPr>
            <w:pStyle w:val="Heading2"/>
          </w:pPr>
        </w:pPrChange>
      </w:pPr>
      <w:r>
        <w:br w:type="page"/>
      </w:r>
    </w:p>
    <w:p w14:paraId="210B6864" w14:textId="2E205D47" w:rsidR="00F1651C" w:rsidRPr="00AC7640" w:rsidRDefault="00F1651C" w:rsidP="00AC7640">
      <w:pPr>
        <w:pStyle w:val="Heading2"/>
      </w:pPr>
      <w:bookmarkStart w:id="211" w:name="_Toc127860860"/>
      <w:r w:rsidRPr="00AC7640">
        <w:lastRenderedPageBreak/>
        <w:t>Source Side</w:t>
      </w:r>
      <w:bookmarkEnd w:id="204"/>
      <w:bookmarkEnd w:id="205"/>
      <w:bookmarkEnd w:id="206"/>
      <w:bookmarkEnd w:id="207"/>
      <w:bookmarkEnd w:id="211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17A5B83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DB09015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bookmarkStart w:id="212" w:name="_Toc51582047"/>
            <w:bookmarkStart w:id="213" w:name="_Toc86558558"/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0994419C" w14:textId="6DEBCEAD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F26D467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B98045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1EA936F" w14:textId="0A64AC5A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D4CC37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FAF4D6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13396E65" w14:textId="5334A294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50B78E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4F3EE4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Input File Location</w:t>
            </w:r>
          </w:p>
        </w:tc>
        <w:tc>
          <w:tcPr>
            <w:tcW w:w="3366" w:type="pct"/>
            <w:vAlign w:val="center"/>
          </w:tcPr>
          <w:p w14:paraId="3D099E52" w14:textId="254DF636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7F25D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42AB4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45483BAB" w14:textId="3AEB456B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4F57E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9A3D6DA" w14:textId="77777777" w:rsidR="00F1651C" w:rsidRPr="0023044F" w:rsidRDefault="00F1651C" w:rsidP="00765B6A">
            <w:pPr>
              <w:pStyle w:val="TableHeader"/>
              <w:rPr>
                <w:rFonts w:cs="Arial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D7652EB" w14:textId="6ED2DE81" w:rsidR="00F1651C" w:rsidRPr="0023044F" w:rsidRDefault="00F1651C" w:rsidP="002D0F83">
            <w:pPr>
              <w:pStyle w:val="Table-Text"/>
            </w:pPr>
          </w:p>
        </w:tc>
      </w:tr>
    </w:tbl>
    <w:p w14:paraId="7A3384C2" w14:textId="77777777" w:rsidR="00F1651C" w:rsidRPr="0023044F" w:rsidRDefault="00F1651C" w:rsidP="00AC7640">
      <w:pPr>
        <w:pStyle w:val="Heading2"/>
      </w:pPr>
      <w:bookmarkStart w:id="214" w:name="_Toc449014096"/>
      <w:bookmarkStart w:id="215" w:name="_Toc449014141"/>
      <w:bookmarkStart w:id="216" w:name="_Toc449015935"/>
      <w:bookmarkStart w:id="217" w:name="_Toc452101733"/>
      <w:bookmarkStart w:id="218" w:name="_Toc127860861"/>
      <w:bookmarkStart w:id="219" w:name="_Toc226725408"/>
      <w:bookmarkStart w:id="220" w:name="_Toc372200059"/>
      <w:r w:rsidRPr="0023044F">
        <w:t>Middleware</w:t>
      </w:r>
      <w:bookmarkEnd w:id="214"/>
      <w:bookmarkEnd w:id="215"/>
      <w:bookmarkEnd w:id="216"/>
      <w:bookmarkEnd w:id="217"/>
      <w:bookmarkEnd w:id="21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3AE00881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578FDC4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DAC0246" w14:textId="2AAEE364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0009D23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FB304D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Inbound File(s)</w:t>
            </w:r>
          </w:p>
        </w:tc>
        <w:tc>
          <w:tcPr>
            <w:tcW w:w="3366" w:type="pct"/>
            <w:vAlign w:val="center"/>
          </w:tcPr>
          <w:p w14:paraId="51CEA7D7" w14:textId="125635CB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E1A039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3D2BCD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Input File Location</w:t>
            </w:r>
          </w:p>
        </w:tc>
        <w:tc>
          <w:tcPr>
            <w:tcW w:w="3366" w:type="pct"/>
            <w:vAlign w:val="center"/>
          </w:tcPr>
          <w:p w14:paraId="16A409D6" w14:textId="105A64A5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C1DA8B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707BB7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File(s)</w:t>
            </w:r>
          </w:p>
        </w:tc>
        <w:tc>
          <w:tcPr>
            <w:tcW w:w="3366" w:type="pct"/>
            <w:vAlign w:val="center"/>
          </w:tcPr>
          <w:p w14:paraId="3EB0B507" w14:textId="76D3D4BF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56A9B4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8DEE9F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 Location</w:t>
            </w:r>
          </w:p>
        </w:tc>
        <w:tc>
          <w:tcPr>
            <w:tcW w:w="3366" w:type="pct"/>
            <w:vAlign w:val="center"/>
          </w:tcPr>
          <w:p w14:paraId="5AC1C4DA" w14:textId="3795962D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8178399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7718859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Mapping</w:t>
            </w:r>
          </w:p>
        </w:tc>
        <w:tc>
          <w:tcPr>
            <w:tcW w:w="3366" w:type="pct"/>
            <w:vAlign w:val="center"/>
          </w:tcPr>
          <w:p w14:paraId="6988970B" w14:textId="00AF20AE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1625A0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9204F0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Logic or lookup systems/tables</w:t>
            </w:r>
          </w:p>
        </w:tc>
        <w:tc>
          <w:tcPr>
            <w:tcW w:w="3366" w:type="pct"/>
            <w:vAlign w:val="center"/>
          </w:tcPr>
          <w:p w14:paraId="6785E16A" w14:textId="77777777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687B6B5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7E1A03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CB8CC1E" w14:textId="77777777" w:rsidR="00F1651C" w:rsidRPr="0023044F" w:rsidRDefault="00F1651C" w:rsidP="002D0F83">
            <w:pPr>
              <w:pStyle w:val="Table-Text"/>
            </w:pPr>
          </w:p>
        </w:tc>
      </w:tr>
    </w:tbl>
    <w:p w14:paraId="61D2F87F" w14:textId="77777777" w:rsidR="00F1651C" w:rsidRPr="0023044F" w:rsidRDefault="00F1651C" w:rsidP="00AC7640">
      <w:pPr>
        <w:pStyle w:val="Heading2"/>
      </w:pPr>
      <w:bookmarkStart w:id="221" w:name="_Toc449014097"/>
      <w:bookmarkStart w:id="222" w:name="_Toc449014142"/>
      <w:bookmarkStart w:id="223" w:name="_Toc449015936"/>
      <w:bookmarkStart w:id="224" w:name="_Toc452101734"/>
      <w:bookmarkStart w:id="225" w:name="_Toc127860862"/>
      <w:r w:rsidRPr="0023044F">
        <w:t>Target Side</w:t>
      </w:r>
      <w:bookmarkEnd w:id="221"/>
      <w:bookmarkEnd w:id="222"/>
      <w:bookmarkEnd w:id="223"/>
      <w:bookmarkEnd w:id="224"/>
      <w:bookmarkEnd w:id="225"/>
      <w:r w:rsidRPr="0023044F">
        <w:t xml:space="preserve"> </w:t>
      </w:r>
      <w:bookmarkEnd w:id="219"/>
      <w:bookmarkEnd w:id="220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0AAD7EF4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59409E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4B4E01F2" w14:textId="59856F01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053BF4B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EC08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46109549" w14:textId="6F005141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94FDDB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82849ED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6CA8F870" w14:textId="7A3A1263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7C1C016D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7FAA2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 Location</w:t>
            </w:r>
          </w:p>
        </w:tc>
        <w:tc>
          <w:tcPr>
            <w:tcW w:w="3366" w:type="pct"/>
            <w:vAlign w:val="center"/>
          </w:tcPr>
          <w:p w14:paraId="6525F45A" w14:textId="20E04FD6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38D1BAA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596F9F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2A487588" w14:textId="58637F8F" w:rsidR="00F1651C" w:rsidRPr="0023044F" w:rsidRDefault="00F1651C" w:rsidP="002D0F83">
            <w:pPr>
              <w:pStyle w:val="Table-Text"/>
            </w:pPr>
          </w:p>
        </w:tc>
      </w:tr>
      <w:tr w:rsidR="00F1651C" w:rsidRPr="0023044F" w14:paraId="24018C93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0F33146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6CB62DA2" w14:textId="7C218157" w:rsidR="00F1651C" w:rsidRPr="0023044F" w:rsidRDefault="00F1651C" w:rsidP="002D0F83">
            <w:pPr>
              <w:pStyle w:val="Table-Text"/>
            </w:pPr>
          </w:p>
        </w:tc>
      </w:tr>
    </w:tbl>
    <w:p w14:paraId="6A7AAC75" w14:textId="77777777" w:rsidR="00F1651C" w:rsidRPr="005F3848" w:rsidRDefault="00F1651C" w:rsidP="00AC7640">
      <w:pPr>
        <w:pStyle w:val="Heading2"/>
      </w:pPr>
      <w:bookmarkStart w:id="226" w:name="_Toc452101735"/>
      <w:bookmarkStart w:id="227" w:name="_Toc127860863"/>
      <w:bookmarkStart w:id="228" w:name="_Toc226725409"/>
      <w:bookmarkStart w:id="229" w:name="_Toc372200060"/>
      <w:bookmarkStart w:id="230" w:name="_Toc449014098"/>
      <w:bookmarkStart w:id="231" w:name="_Toc449014143"/>
      <w:bookmarkStart w:id="232" w:name="_Toc449015937"/>
      <w:r w:rsidRPr="005F3848">
        <w:t xml:space="preserve">Detailed Technical </w:t>
      </w:r>
      <w:proofErr w:type="gramStart"/>
      <w:r w:rsidRPr="005F3848">
        <w:t>design</w:t>
      </w:r>
      <w:bookmarkEnd w:id="226"/>
      <w:bookmarkEnd w:id="227"/>
      <w:proofErr w:type="gramEnd"/>
    </w:p>
    <w:p w14:paraId="4DBF3077" w14:textId="127B1302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All objects created for this WRICEF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Specific Code logic that needs to be understood to support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Technical dependencies</w:t>
      </w:r>
      <w:r>
        <w:rPr>
          <w:rStyle w:val="Emphasis"/>
        </w:rPr>
        <w:t>&gt;</w:t>
      </w:r>
    </w:p>
    <w:p w14:paraId="3AB32D9B" w14:textId="77777777" w:rsidR="00F1651C" w:rsidRPr="0023044F" w:rsidRDefault="00F1651C" w:rsidP="0026538C"/>
    <w:p w14:paraId="06E96E20" w14:textId="77777777" w:rsidR="00F1651C" w:rsidRPr="0023044F" w:rsidRDefault="00F1651C" w:rsidP="00AC7640">
      <w:pPr>
        <w:pStyle w:val="Heading2"/>
      </w:pPr>
      <w:bookmarkStart w:id="233" w:name="_Toc452101736"/>
      <w:bookmarkStart w:id="234" w:name="_Toc127860864"/>
      <w:r w:rsidRPr="0023044F">
        <w:t>Reporting</w:t>
      </w:r>
      <w:bookmarkEnd w:id="212"/>
      <w:r w:rsidRPr="0023044F">
        <w:t>/Notification Requirements</w:t>
      </w:r>
      <w:bookmarkEnd w:id="213"/>
      <w:bookmarkEnd w:id="228"/>
      <w:bookmarkEnd w:id="229"/>
      <w:bookmarkEnd w:id="230"/>
      <w:bookmarkEnd w:id="231"/>
      <w:bookmarkEnd w:id="232"/>
      <w:bookmarkEnd w:id="233"/>
      <w:bookmarkEnd w:id="234"/>
    </w:p>
    <w:p w14:paraId="44327ACC" w14:textId="6F9C3409" w:rsidR="00F1651C" w:rsidRPr="00AC7640" w:rsidRDefault="000E2AAD" w:rsidP="00AC7640">
      <w:pPr>
        <w:pStyle w:val="BodyText"/>
        <w:rPr>
          <w:rStyle w:val="Emphasis"/>
        </w:rPr>
      </w:pPr>
      <w:bookmarkStart w:id="235" w:name="_Toc46035162"/>
      <w:bookmarkStart w:id="236" w:name="_Toc46036009"/>
      <w:bookmarkStart w:id="237" w:name="_Toc86558559"/>
      <w:r>
        <w:rPr>
          <w:rStyle w:val="Emphasis"/>
        </w:rPr>
        <w:t>&lt;</w:t>
      </w:r>
      <w:r w:rsidR="00F1651C" w:rsidRPr="00AC7640">
        <w:rPr>
          <w:rStyle w:val="Emphasis"/>
        </w:rPr>
        <w:t>Details for reporting and/or notification of management and error processing</w:t>
      </w:r>
      <w:r>
        <w:rPr>
          <w:rStyle w:val="Emphasis"/>
        </w:rPr>
        <w:t>&gt;</w:t>
      </w:r>
    </w:p>
    <w:p w14:paraId="5F9DAE49" w14:textId="77777777" w:rsidR="00F1651C" w:rsidRPr="0026538C" w:rsidRDefault="00F1651C" w:rsidP="0026538C"/>
    <w:p w14:paraId="3F341FFB" w14:textId="77777777" w:rsidR="00F1651C" w:rsidRPr="0023044F" w:rsidRDefault="00F1651C" w:rsidP="00AC7640">
      <w:pPr>
        <w:pStyle w:val="Heading2"/>
      </w:pPr>
      <w:bookmarkStart w:id="238" w:name="_Toc226725410"/>
      <w:bookmarkStart w:id="239" w:name="_Toc372200061"/>
      <w:bookmarkStart w:id="240" w:name="_Toc449014099"/>
      <w:bookmarkStart w:id="241" w:name="_Toc449014144"/>
      <w:bookmarkStart w:id="242" w:name="_Toc449015938"/>
      <w:bookmarkStart w:id="243" w:name="_Toc452101737"/>
      <w:bookmarkStart w:id="244" w:name="_Toc127860865"/>
      <w:r w:rsidRPr="0023044F">
        <w:t>Reconciliation Procedures and Audit Requirements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4DBBA485" w14:textId="71BE973F" w:rsidR="00F1651C" w:rsidRPr="00AC7640" w:rsidRDefault="000E2AAD" w:rsidP="0026538C">
      <w:pPr>
        <w:pStyle w:val="BodyText"/>
        <w:rPr>
          <w:rStyle w:val="Emphasis"/>
        </w:rPr>
      </w:pPr>
      <w:bookmarkStart w:id="245" w:name="_Toc47169741"/>
      <w:bookmarkStart w:id="246" w:name="_Toc51582050"/>
      <w:bookmarkStart w:id="247" w:name="_Toc86558560"/>
      <w:r>
        <w:rPr>
          <w:rStyle w:val="Emphasis"/>
        </w:rPr>
        <w:t>&lt;</w:t>
      </w:r>
      <w:r w:rsidR="00F1651C" w:rsidRPr="00AC7640">
        <w:rPr>
          <w:rStyle w:val="Emphasis"/>
        </w:rPr>
        <w:t>Procedures and responsibilities for monitoring and reconciling errors and providing audit information</w:t>
      </w:r>
      <w:r>
        <w:rPr>
          <w:rStyle w:val="Emphasis"/>
        </w:rPr>
        <w:t>&gt;</w:t>
      </w:r>
    </w:p>
    <w:bookmarkEnd w:id="245"/>
    <w:bookmarkEnd w:id="246"/>
    <w:bookmarkEnd w:id="247"/>
    <w:p w14:paraId="32A34EF8" w14:textId="77777777" w:rsidR="00F1651C" w:rsidRPr="0023044F" w:rsidRDefault="00F1651C" w:rsidP="00B1489C">
      <w:pPr>
        <w:rPr>
          <w:rFonts w:cs="Arial"/>
        </w:rPr>
      </w:pPr>
    </w:p>
    <w:p w14:paraId="3E1952F7" w14:textId="77777777" w:rsidR="00F1651C" w:rsidRPr="0023044F" w:rsidRDefault="00F1651C" w:rsidP="00B1489C">
      <w:pPr>
        <w:rPr>
          <w:rFonts w:cs="Arial"/>
        </w:rPr>
      </w:pPr>
    </w:p>
    <w:p w14:paraId="6C90A385" w14:textId="77777777" w:rsidR="00F1651C" w:rsidRPr="0023044F" w:rsidRDefault="00F1651C" w:rsidP="00AC7640">
      <w:pPr>
        <w:pStyle w:val="Heading2"/>
      </w:pPr>
      <w:bookmarkStart w:id="248" w:name="_Toc449014100"/>
      <w:bookmarkStart w:id="249" w:name="_Toc449014145"/>
      <w:bookmarkStart w:id="250" w:name="_Toc449015939"/>
      <w:bookmarkStart w:id="251" w:name="_Toc452101738"/>
      <w:bookmarkStart w:id="252" w:name="_Toc127860866"/>
      <w:r w:rsidRPr="0023044F">
        <w:lastRenderedPageBreak/>
        <w:t>Process Flow</w:t>
      </w:r>
      <w:bookmarkEnd w:id="248"/>
      <w:bookmarkEnd w:id="249"/>
      <w:bookmarkEnd w:id="250"/>
      <w:bookmarkEnd w:id="251"/>
      <w:bookmarkEnd w:id="252"/>
    </w:p>
    <w:p w14:paraId="03DE24B3" w14:textId="012A4C4E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Insert process flow </w:t>
      </w:r>
      <w:r>
        <w:rPr>
          <w:rStyle w:val="Emphasis"/>
        </w:rPr>
        <w:t>&gt;</w:t>
      </w:r>
    </w:p>
    <w:p w14:paraId="7C329268" w14:textId="77777777" w:rsidR="00F1651C" w:rsidRPr="0023044F" w:rsidRDefault="00F1651C" w:rsidP="00B1489C">
      <w:pPr>
        <w:rPr>
          <w:rFonts w:cs="Arial"/>
        </w:rPr>
      </w:pPr>
    </w:p>
    <w:p w14:paraId="3B27A681" w14:textId="77777777" w:rsidR="00F1651C" w:rsidRPr="0023044F" w:rsidRDefault="00F1651C" w:rsidP="00B1489C">
      <w:pPr>
        <w:rPr>
          <w:rFonts w:cs="Arial"/>
        </w:rPr>
      </w:pPr>
    </w:p>
    <w:p w14:paraId="7B2B6D1D" w14:textId="77777777" w:rsidR="00F1651C" w:rsidRPr="0023044F" w:rsidRDefault="00F1651C" w:rsidP="00AC7640">
      <w:pPr>
        <w:pStyle w:val="Heading2"/>
      </w:pPr>
      <w:bookmarkStart w:id="253" w:name="_Toc449014101"/>
      <w:bookmarkStart w:id="254" w:name="_Toc449014146"/>
      <w:bookmarkStart w:id="255" w:name="_Toc449015940"/>
      <w:bookmarkStart w:id="256" w:name="_Toc452101739"/>
      <w:bookmarkStart w:id="257" w:name="_Toc127860867"/>
      <w:r w:rsidRPr="0023044F">
        <w:t>Partner Profile (if necessary)</w:t>
      </w:r>
      <w:bookmarkEnd w:id="253"/>
      <w:bookmarkEnd w:id="254"/>
      <w:bookmarkEnd w:id="255"/>
      <w:bookmarkEnd w:id="256"/>
      <w:bookmarkEnd w:id="257"/>
    </w:p>
    <w:p w14:paraId="4C05F1F6" w14:textId="77777777" w:rsidR="00F1651C" w:rsidRPr="0023044F" w:rsidRDefault="00F1651C" w:rsidP="00437CD1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51C" w:rsidRPr="0023044F" w14:paraId="4E4E046F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205119" w14:textId="77777777" w:rsidR="00F1651C" w:rsidRPr="0023044F" w:rsidRDefault="00F1651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Partner</w:t>
            </w:r>
          </w:p>
        </w:tc>
        <w:tc>
          <w:tcPr>
            <w:tcW w:w="2337" w:type="dxa"/>
          </w:tcPr>
          <w:p w14:paraId="41D3E0AF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Direction</w:t>
            </w:r>
          </w:p>
        </w:tc>
        <w:tc>
          <w:tcPr>
            <w:tcW w:w="2338" w:type="dxa"/>
          </w:tcPr>
          <w:p w14:paraId="785F60AE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type</w:t>
            </w:r>
          </w:p>
        </w:tc>
        <w:tc>
          <w:tcPr>
            <w:tcW w:w="2338" w:type="dxa"/>
          </w:tcPr>
          <w:p w14:paraId="7E0CDB82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function</w:t>
            </w:r>
          </w:p>
        </w:tc>
      </w:tr>
      <w:tr w:rsidR="00F1651C" w:rsidRPr="0023044F" w14:paraId="16B453B2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CFA0E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6E1BBDB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CF0B96A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A061730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45ABF7F0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FBA38A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6BDB0BD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63200B4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751BC26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6B206995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538EDF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2D9CF54D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97B6136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4D5772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1A05C61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7F69AC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05BEBC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72DE35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0C35BAA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B18C749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04C3FD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1DF971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9B3AFC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D6A890E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0A21641" w14:textId="77777777" w:rsidR="00F1651C" w:rsidRPr="0023044F" w:rsidRDefault="00F1651C" w:rsidP="00437CD1">
      <w:pPr>
        <w:rPr>
          <w:rFonts w:cs="Arial"/>
          <w:b/>
          <w:sz w:val="24"/>
          <w:szCs w:val="24"/>
          <w:lang w:eastAsia="zh-CN"/>
        </w:rPr>
      </w:pPr>
      <w:r w:rsidRPr="0023044F">
        <w:rPr>
          <w:rFonts w:cs="Arial"/>
        </w:rPr>
        <w:tab/>
      </w:r>
    </w:p>
    <w:p w14:paraId="153CBA8B" w14:textId="5E376A58" w:rsidR="00F1651C" w:rsidRPr="0023044F" w:rsidRDefault="00F1651C" w:rsidP="00AC7640">
      <w:pPr>
        <w:pStyle w:val="Heading2"/>
      </w:pPr>
      <w:bookmarkStart w:id="258" w:name="_Toc449014102"/>
      <w:bookmarkStart w:id="259" w:name="_Toc449014147"/>
      <w:bookmarkStart w:id="260" w:name="_Toc449015941"/>
      <w:bookmarkStart w:id="261" w:name="_Toc452101740"/>
      <w:bookmarkStart w:id="262" w:name="_Toc127860868"/>
      <w:r w:rsidRPr="0023044F">
        <w:t xml:space="preserve">Sample </w:t>
      </w:r>
      <w:r w:rsidR="00014B2D">
        <w:t>F</w:t>
      </w:r>
      <w:r w:rsidRPr="0023044F">
        <w:t>iles</w:t>
      </w:r>
      <w:bookmarkEnd w:id="258"/>
      <w:bookmarkEnd w:id="259"/>
      <w:bookmarkEnd w:id="260"/>
      <w:bookmarkEnd w:id="261"/>
      <w:bookmarkEnd w:id="262"/>
    </w:p>
    <w:p w14:paraId="70D6AF04" w14:textId="77777777" w:rsidR="00F1651C" w:rsidRPr="0023044F" w:rsidRDefault="00F1651C" w:rsidP="00B1489C">
      <w:pPr>
        <w:rPr>
          <w:rFonts w:cs="Arial"/>
        </w:rPr>
      </w:pPr>
    </w:p>
    <w:p w14:paraId="77050E75" w14:textId="4AEC2BE0" w:rsidR="00F1651C" w:rsidRPr="0023044F" w:rsidRDefault="00F1651C" w:rsidP="00AC7640">
      <w:pPr>
        <w:pStyle w:val="Heading2"/>
      </w:pPr>
      <w:bookmarkStart w:id="263" w:name="_Toc127860869"/>
      <w:r w:rsidRPr="0023044F">
        <w:t xml:space="preserve">Batch </w:t>
      </w:r>
      <w:r w:rsidR="00014B2D">
        <w:t>I</w:t>
      </w:r>
      <w:r w:rsidRPr="0023044F">
        <w:t>nfo</w:t>
      </w:r>
      <w:r w:rsidR="00014B2D">
        <w:t>rmation</w:t>
      </w:r>
      <w:bookmarkEnd w:id="263"/>
    </w:p>
    <w:p w14:paraId="18088ED3" w14:textId="1774D20F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Frequency, dependencies, recipients, </w:t>
      </w:r>
      <w:proofErr w:type="spellStart"/>
      <w:r w:rsidR="00F1651C" w:rsidRPr="00AC7640">
        <w:rPr>
          <w:rStyle w:val="Emphasis"/>
        </w:rPr>
        <w:t>etc</w:t>
      </w:r>
      <w:proofErr w:type="spellEnd"/>
      <w:r>
        <w:rPr>
          <w:rStyle w:val="Emphasis"/>
        </w:rPr>
        <w:t>&gt;</w:t>
      </w:r>
    </w:p>
    <w:p w14:paraId="1B5BF2EC" w14:textId="77777777" w:rsidR="00F1651C" w:rsidRPr="0023044F" w:rsidRDefault="00F1651C">
      <w:pPr>
        <w:spacing w:after="160" w:line="259" w:lineRule="auto"/>
        <w:rPr>
          <w:rFonts w:cs="Arial"/>
        </w:rPr>
      </w:pPr>
    </w:p>
    <w:p w14:paraId="2C6584A2" w14:textId="77777777" w:rsidR="00F1651C" w:rsidRPr="00F1651C" w:rsidRDefault="00F1651C" w:rsidP="00F1651C">
      <w:pPr>
        <w:rPr>
          <w:rStyle w:val="Emphasis"/>
        </w:rPr>
      </w:pPr>
    </w:p>
    <w:sectPr w:rsidR="00F1651C" w:rsidRPr="00F1651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0623" w14:textId="77777777" w:rsidR="00BB4491" w:rsidRDefault="00BB4491" w:rsidP="00830FA7">
      <w:r>
        <w:separator/>
      </w:r>
    </w:p>
  </w:endnote>
  <w:endnote w:type="continuationSeparator" w:id="0">
    <w:p w14:paraId="69938B56" w14:textId="77777777" w:rsidR="00BB4491" w:rsidRDefault="00BB4491" w:rsidP="00830FA7">
      <w:r>
        <w:continuationSeparator/>
      </w:r>
    </w:p>
  </w:endnote>
  <w:endnote w:type="continuationNotice" w:id="1">
    <w:p w14:paraId="527223CD" w14:textId="77777777" w:rsidR="00BB4491" w:rsidRDefault="00BB4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309AA539" w:rsidR="00975292" w:rsidRPr="006C4DAE" w:rsidRDefault="00B5568B" w:rsidP="009D7879">
    <w:pPr>
      <w:pStyle w:val="Footer"/>
      <w:rPr>
        <w:rFonts w:cs="Arial"/>
      </w:rPr>
    </w:pPr>
    <w:r w:rsidRPr="0091515A">
      <w:rPr>
        <w:noProof/>
      </w:rPr>
      <w:drawing>
        <wp:anchor distT="0" distB="0" distL="114300" distR="114300" simplePos="0" relativeHeight="251659265" behindDoc="1" locked="0" layoutInCell="1" allowOverlap="1" wp14:anchorId="6F90DFD8" wp14:editId="3DB1B21E">
          <wp:simplePos x="0" y="0"/>
          <wp:positionH relativeFrom="margin">
            <wp:posOffset>4321810</wp:posOffset>
          </wp:positionH>
          <wp:positionV relativeFrom="paragraph">
            <wp:posOffset>-92075</wp:posOffset>
          </wp:positionV>
          <wp:extent cx="1896745" cy="419100"/>
          <wp:effectExtent l="0" t="0" r="8255" b="0"/>
          <wp:wrapTight wrapText="bothSides">
            <wp:wrapPolygon edited="0">
              <wp:start x="0" y="0"/>
              <wp:lineTo x="0" y="20618"/>
              <wp:lineTo x="21477" y="20618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  <w:noProof/>
          </w:rPr>
          <w:drawing>
            <wp:anchor distT="0" distB="0" distL="114300" distR="114300" simplePos="0" relativeHeight="251658241" behindDoc="1" locked="0" layoutInCell="1" allowOverlap="1" wp14:anchorId="775A153A" wp14:editId="40E5D221">
              <wp:simplePos x="0" y="0"/>
              <wp:positionH relativeFrom="column">
                <wp:posOffset>-457200</wp:posOffset>
              </wp:positionH>
              <wp:positionV relativeFrom="bottomMargin">
                <wp:posOffset>228600</wp:posOffset>
              </wp:positionV>
              <wp:extent cx="1819656" cy="448056"/>
              <wp:effectExtent l="0" t="0" r="0" b="9525"/>
              <wp:wrapNone/>
              <wp:docPr id="14" name="Picture 13" descr="A close up of a sign&#10;&#10;Description generated with high confidence">
                <a:extLst xmlns:a="http://schemas.openxmlformats.org/drawingml/2006/main">
                  <a:ext uri="{FF2B5EF4-FFF2-40B4-BE49-F238E27FC236}">
                    <a16:creationId xmlns:a16="http://schemas.microsoft.com/office/drawing/2014/main" id="{6C93141A-CAE0-4422-BF2D-1AA765D72EEB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3" descr="A close up of a sign&#10;&#10;Description generated with high confidence">
                        <a:extLst>
                          <a:ext uri="{FF2B5EF4-FFF2-40B4-BE49-F238E27FC236}">
                            <a16:creationId xmlns:a16="http://schemas.microsoft.com/office/drawing/2014/main" id="{6C93141A-CAE0-4422-BF2D-1AA765D72EEB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656" cy="4480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8093" w14:textId="77777777" w:rsidR="00BB4491" w:rsidRDefault="00BB4491" w:rsidP="00830FA7">
      <w:r>
        <w:separator/>
      </w:r>
    </w:p>
  </w:footnote>
  <w:footnote w:type="continuationSeparator" w:id="0">
    <w:p w14:paraId="49B6F088" w14:textId="77777777" w:rsidR="00BB4491" w:rsidRDefault="00BB4491" w:rsidP="00830FA7">
      <w:r>
        <w:continuationSeparator/>
      </w:r>
    </w:p>
  </w:footnote>
  <w:footnote w:type="continuationNotice" w:id="1">
    <w:p w14:paraId="63898F65" w14:textId="77777777" w:rsidR="00BB4491" w:rsidRDefault="00BB44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DB9"/>
    <w:multiLevelType w:val="hybridMultilevel"/>
    <w:tmpl w:val="B8760C1C"/>
    <w:lvl w:ilvl="0" w:tplc="51521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33A93"/>
    <w:multiLevelType w:val="hybridMultilevel"/>
    <w:tmpl w:val="8C565832"/>
    <w:lvl w:ilvl="0" w:tplc="42E6FBC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F2206"/>
    <w:multiLevelType w:val="hybridMultilevel"/>
    <w:tmpl w:val="6524A244"/>
    <w:lvl w:ilvl="0" w:tplc="E730A71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45E2B"/>
    <w:multiLevelType w:val="hybridMultilevel"/>
    <w:tmpl w:val="9E9E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417E"/>
    <w:multiLevelType w:val="hybridMultilevel"/>
    <w:tmpl w:val="93BAE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1B22548"/>
    <w:multiLevelType w:val="hybridMultilevel"/>
    <w:tmpl w:val="FE500EB4"/>
    <w:lvl w:ilvl="0" w:tplc="42E6FBC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53B5"/>
    <w:multiLevelType w:val="multilevel"/>
    <w:tmpl w:val="E47020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C97C2C"/>
    <w:multiLevelType w:val="hybridMultilevel"/>
    <w:tmpl w:val="5292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2AF7"/>
    <w:multiLevelType w:val="hybridMultilevel"/>
    <w:tmpl w:val="EA32187A"/>
    <w:lvl w:ilvl="0" w:tplc="42E6FBC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BC7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F85848"/>
    <w:multiLevelType w:val="hybridMultilevel"/>
    <w:tmpl w:val="64A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1DE9"/>
    <w:multiLevelType w:val="hybridMultilevel"/>
    <w:tmpl w:val="5D9A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21EBE"/>
    <w:multiLevelType w:val="hybridMultilevel"/>
    <w:tmpl w:val="24CA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43568"/>
    <w:multiLevelType w:val="hybridMultilevel"/>
    <w:tmpl w:val="162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20EB3"/>
    <w:multiLevelType w:val="hybridMultilevel"/>
    <w:tmpl w:val="3830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94247">
    <w:abstractNumId w:val="6"/>
  </w:num>
  <w:num w:numId="2" w16cid:durableId="1412119686">
    <w:abstractNumId w:val="4"/>
  </w:num>
  <w:num w:numId="3" w16cid:durableId="1261990412">
    <w:abstractNumId w:val="14"/>
  </w:num>
  <w:num w:numId="4" w16cid:durableId="2032682702">
    <w:abstractNumId w:val="12"/>
  </w:num>
  <w:num w:numId="5" w16cid:durableId="1794716317">
    <w:abstractNumId w:val="10"/>
  </w:num>
  <w:num w:numId="6" w16cid:durableId="1529028901">
    <w:abstractNumId w:val="9"/>
  </w:num>
  <w:num w:numId="7" w16cid:durableId="215776972">
    <w:abstractNumId w:val="7"/>
  </w:num>
  <w:num w:numId="8" w16cid:durableId="1730811285">
    <w:abstractNumId w:val="3"/>
  </w:num>
  <w:num w:numId="9" w16cid:durableId="1404645893">
    <w:abstractNumId w:val="6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7324832">
    <w:abstractNumId w:val="11"/>
  </w:num>
  <w:num w:numId="11" w16cid:durableId="1857962591">
    <w:abstractNumId w:val="13"/>
  </w:num>
  <w:num w:numId="12" w16cid:durableId="1970475453">
    <w:abstractNumId w:val="0"/>
  </w:num>
  <w:num w:numId="13" w16cid:durableId="574052674">
    <w:abstractNumId w:val="2"/>
  </w:num>
  <w:num w:numId="14" w16cid:durableId="1011953984">
    <w:abstractNumId w:val="1"/>
  </w:num>
  <w:num w:numId="15" w16cid:durableId="2140878829">
    <w:abstractNumId w:val="5"/>
  </w:num>
  <w:num w:numId="16" w16cid:durableId="1718360004">
    <w:abstractNumId w:val="8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ley Jack">
    <w15:presenceInfo w15:providerId="AD" w15:userId="S::morley.jack@gyansys.com::a2b34b94-571c-4894-96a1-c6d3ee56a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2B4C"/>
    <w:rsid w:val="00002D3B"/>
    <w:rsid w:val="00002DF6"/>
    <w:rsid w:val="00003C9E"/>
    <w:rsid w:val="00004BAA"/>
    <w:rsid w:val="0000572A"/>
    <w:rsid w:val="00005935"/>
    <w:rsid w:val="000061D8"/>
    <w:rsid w:val="00012BD0"/>
    <w:rsid w:val="0001373A"/>
    <w:rsid w:val="00014252"/>
    <w:rsid w:val="00014B2D"/>
    <w:rsid w:val="00014B9B"/>
    <w:rsid w:val="00014F1C"/>
    <w:rsid w:val="00016440"/>
    <w:rsid w:val="00016BEB"/>
    <w:rsid w:val="00017894"/>
    <w:rsid w:val="0002080E"/>
    <w:rsid w:val="000210B3"/>
    <w:rsid w:val="000216D6"/>
    <w:rsid w:val="000218D7"/>
    <w:rsid w:val="00022E42"/>
    <w:rsid w:val="00023481"/>
    <w:rsid w:val="00024AB6"/>
    <w:rsid w:val="00024B9B"/>
    <w:rsid w:val="00026D2D"/>
    <w:rsid w:val="0002742B"/>
    <w:rsid w:val="00033001"/>
    <w:rsid w:val="000331D3"/>
    <w:rsid w:val="000352E1"/>
    <w:rsid w:val="00035AFE"/>
    <w:rsid w:val="000376F0"/>
    <w:rsid w:val="00040B49"/>
    <w:rsid w:val="00041724"/>
    <w:rsid w:val="00041749"/>
    <w:rsid w:val="000465DF"/>
    <w:rsid w:val="00046B6D"/>
    <w:rsid w:val="00046FA5"/>
    <w:rsid w:val="00051894"/>
    <w:rsid w:val="000532E9"/>
    <w:rsid w:val="0005773B"/>
    <w:rsid w:val="00061901"/>
    <w:rsid w:val="000627B9"/>
    <w:rsid w:val="000628E2"/>
    <w:rsid w:val="00062934"/>
    <w:rsid w:val="00063683"/>
    <w:rsid w:val="000636E0"/>
    <w:rsid w:val="000644BD"/>
    <w:rsid w:val="00066412"/>
    <w:rsid w:val="000674DC"/>
    <w:rsid w:val="00067C22"/>
    <w:rsid w:val="0007145C"/>
    <w:rsid w:val="00071E04"/>
    <w:rsid w:val="00072AE5"/>
    <w:rsid w:val="00074DD8"/>
    <w:rsid w:val="00075B6D"/>
    <w:rsid w:val="00077E01"/>
    <w:rsid w:val="000800E3"/>
    <w:rsid w:val="00082970"/>
    <w:rsid w:val="00082E34"/>
    <w:rsid w:val="0008423C"/>
    <w:rsid w:val="00086D41"/>
    <w:rsid w:val="0008789A"/>
    <w:rsid w:val="0009270A"/>
    <w:rsid w:val="0009376C"/>
    <w:rsid w:val="00093B26"/>
    <w:rsid w:val="00094FE2"/>
    <w:rsid w:val="00095C10"/>
    <w:rsid w:val="00096CFC"/>
    <w:rsid w:val="000A00C0"/>
    <w:rsid w:val="000A10EE"/>
    <w:rsid w:val="000A18BE"/>
    <w:rsid w:val="000A1A22"/>
    <w:rsid w:val="000A1C80"/>
    <w:rsid w:val="000A1DAC"/>
    <w:rsid w:val="000A1EAA"/>
    <w:rsid w:val="000A2F45"/>
    <w:rsid w:val="000A35B5"/>
    <w:rsid w:val="000A4B65"/>
    <w:rsid w:val="000A5620"/>
    <w:rsid w:val="000A5A94"/>
    <w:rsid w:val="000A65E8"/>
    <w:rsid w:val="000A6914"/>
    <w:rsid w:val="000B07CE"/>
    <w:rsid w:val="000B2248"/>
    <w:rsid w:val="000B3390"/>
    <w:rsid w:val="000B3970"/>
    <w:rsid w:val="000B505B"/>
    <w:rsid w:val="000B660F"/>
    <w:rsid w:val="000B6991"/>
    <w:rsid w:val="000B7B8C"/>
    <w:rsid w:val="000B7CE8"/>
    <w:rsid w:val="000C01F6"/>
    <w:rsid w:val="000C09FF"/>
    <w:rsid w:val="000C2C5D"/>
    <w:rsid w:val="000C3075"/>
    <w:rsid w:val="000C554B"/>
    <w:rsid w:val="000D06DF"/>
    <w:rsid w:val="000D1869"/>
    <w:rsid w:val="000D2970"/>
    <w:rsid w:val="000D7FBC"/>
    <w:rsid w:val="000E06F2"/>
    <w:rsid w:val="000E0BD8"/>
    <w:rsid w:val="000E0E47"/>
    <w:rsid w:val="000E2AAD"/>
    <w:rsid w:val="000E33BB"/>
    <w:rsid w:val="000E3F13"/>
    <w:rsid w:val="000F0063"/>
    <w:rsid w:val="000F095E"/>
    <w:rsid w:val="000F0FF9"/>
    <w:rsid w:val="000F26AB"/>
    <w:rsid w:val="000F3CD4"/>
    <w:rsid w:val="000F5975"/>
    <w:rsid w:val="000F5F2F"/>
    <w:rsid w:val="000F6C83"/>
    <w:rsid w:val="00100176"/>
    <w:rsid w:val="001033EA"/>
    <w:rsid w:val="00103421"/>
    <w:rsid w:val="0010392D"/>
    <w:rsid w:val="0010486A"/>
    <w:rsid w:val="001056F4"/>
    <w:rsid w:val="00105B13"/>
    <w:rsid w:val="00105FB3"/>
    <w:rsid w:val="0011011D"/>
    <w:rsid w:val="00111373"/>
    <w:rsid w:val="001114A8"/>
    <w:rsid w:val="0011337F"/>
    <w:rsid w:val="0011531E"/>
    <w:rsid w:val="001157B8"/>
    <w:rsid w:val="00117168"/>
    <w:rsid w:val="00117BB9"/>
    <w:rsid w:val="00117C8A"/>
    <w:rsid w:val="001207B3"/>
    <w:rsid w:val="00121097"/>
    <w:rsid w:val="001217DA"/>
    <w:rsid w:val="00122847"/>
    <w:rsid w:val="00123A01"/>
    <w:rsid w:val="001261C8"/>
    <w:rsid w:val="0012711D"/>
    <w:rsid w:val="00131C2B"/>
    <w:rsid w:val="0013550A"/>
    <w:rsid w:val="00135FA1"/>
    <w:rsid w:val="00140A27"/>
    <w:rsid w:val="00140ACD"/>
    <w:rsid w:val="00141F68"/>
    <w:rsid w:val="00143DD6"/>
    <w:rsid w:val="00146E27"/>
    <w:rsid w:val="00152D8C"/>
    <w:rsid w:val="00153B69"/>
    <w:rsid w:val="0015649A"/>
    <w:rsid w:val="0015755B"/>
    <w:rsid w:val="00157B08"/>
    <w:rsid w:val="00160BC1"/>
    <w:rsid w:val="00163AD7"/>
    <w:rsid w:val="00165188"/>
    <w:rsid w:val="001668F2"/>
    <w:rsid w:val="00166BE9"/>
    <w:rsid w:val="00167BC9"/>
    <w:rsid w:val="00167D83"/>
    <w:rsid w:val="0017159E"/>
    <w:rsid w:val="00171B7C"/>
    <w:rsid w:val="00173C68"/>
    <w:rsid w:val="00175143"/>
    <w:rsid w:val="00175CA9"/>
    <w:rsid w:val="00177998"/>
    <w:rsid w:val="00181563"/>
    <w:rsid w:val="00182A18"/>
    <w:rsid w:val="0018311E"/>
    <w:rsid w:val="001845F5"/>
    <w:rsid w:val="00187A09"/>
    <w:rsid w:val="00192265"/>
    <w:rsid w:val="00192F90"/>
    <w:rsid w:val="001933DA"/>
    <w:rsid w:val="001949CB"/>
    <w:rsid w:val="001969DF"/>
    <w:rsid w:val="001A2B34"/>
    <w:rsid w:val="001A38D4"/>
    <w:rsid w:val="001A57DE"/>
    <w:rsid w:val="001B0A57"/>
    <w:rsid w:val="001B0A7F"/>
    <w:rsid w:val="001B0FC6"/>
    <w:rsid w:val="001B2052"/>
    <w:rsid w:val="001B3D27"/>
    <w:rsid w:val="001B62CD"/>
    <w:rsid w:val="001B78CC"/>
    <w:rsid w:val="001C16FA"/>
    <w:rsid w:val="001C2CDE"/>
    <w:rsid w:val="001C2FB6"/>
    <w:rsid w:val="001C3096"/>
    <w:rsid w:val="001C36EC"/>
    <w:rsid w:val="001C4B78"/>
    <w:rsid w:val="001C55B5"/>
    <w:rsid w:val="001C773A"/>
    <w:rsid w:val="001D1C43"/>
    <w:rsid w:val="001D3122"/>
    <w:rsid w:val="001D4982"/>
    <w:rsid w:val="001D6315"/>
    <w:rsid w:val="001D65F8"/>
    <w:rsid w:val="001D704A"/>
    <w:rsid w:val="001D7860"/>
    <w:rsid w:val="001E21E3"/>
    <w:rsid w:val="001E24B5"/>
    <w:rsid w:val="001E28C9"/>
    <w:rsid w:val="001E4123"/>
    <w:rsid w:val="001E4F02"/>
    <w:rsid w:val="001E5626"/>
    <w:rsid w:val="001E6E86"/>
    <w:rsid w:val="001F60C3"/>
    <w:rsid w:val="002012E3"/>
    <w:rsid w:val="00201868"/>
    <w:rsid w:val="002018FA"/>
    <w:rsid w:val="002047F3"/>
    <w:rsid w:val="00207954"/>
    <w:rsid w:val="00207AF0"/>
    <w:rsid w:val="002101DD"/>
    <w:rsid w:val="0021172C"/>
    <w:rsid w:val="002122E0"/>
    <w:rsid w:val="00212A34"/>
    <w:rsid w:val="00213598"/>
    <w:rsid w:val="0021495D"/>
    <w:rsid w:val="00215B59"/>
    <w:rsid w:val="00216C85"/>
    <w:rsid w:val="002172DD"/>
    <w:rsid w:val="00217B09"/>
    <w:rsid w:val="00221DFD"/>
    <w:rsid w:val="00226F3D"/>
    <w:rsid w:val="0023044F"/>
    <w:rsid w:val="002308B2"/>
    <w:rsid w:val="00230A8A"/>
    <w:rsid w:val="00230E4A"/>
    <w:rsid w:val="00233A6B"/>
    <w:rsid w:val="00237C8D"/>
    <w:rsid w:val="002413C5"/>
    <w:rsid w:val="00243F08"/>
    <w:rsid w:val="00246E39"/>
    <w:rsid w:val="00247716"/>
    <w:rsid w:val="00247A85"/>
    <w:rsid w:val="002522CD"/>
    <w:rsid w:val="00252C0B"/>
    <w:rsid w:val="00260BE1"/>
    <w:rsid w:val="002630F8"/>
    <w:rsid w:val="00264BFB"/>
    <w:rsid w:val="0026538C"/>
    <w:rsid w:val="00266D5D"/>
    <w:rsid w:val="002675CE"/>
    <w:rsid w:val="00267DBF"/>
    <w:rsid w:val="002700C7"/>
    <w:rsid w:val="00271382"/>
    <w:rsid w:val="00271917"/>
    <w:rsid w:val="002741CA"/>
    <w:rsid w:val="00277F7E"/>
    <w:rsid w:val="002806DC"/>
    <w:rsid w:val="00282F07"/>
    <w:rsid w:val="00285EE5"/>
    <w:rsid w:val="00286137"/>
    <w:rsid w:val="0028679B"/>
    <w:rsid w:val="00290AED"/>
    <w:rsid w:val="002951CD"/>
    <w:rsid w:val="00295252"/>
    <w:rsid w:val="00295D2F"/>
    <w:rsid w:val="002960E6"/>
    <w:rsid w:val="00296E16"/>
    <w:rsid w:val="00296FAF"/>
    <w:rsid w:val="002A07A5"/>
    <w:rsid w:val="002A09E2"/>
    <w:rsid w:val="002A0E30"/>
    <w:rsid w:val="002A41C2"/>
    <w:rsid w:val="002A58DD"/>
    <w:rsid w:val="002A5BF7"/>
    <w:rsid w:val="002A7823"/>
    <w:rsid w:val="002B0009"/>
    <w:rsid w:val="002B0158"/>
    <w:rsid w:val="002B3C13"/>
    <w:rsid w:val="002B5F56"/>
    <w:rsid w:val="002B6D8F"/>
    <w:rsid w:val="002C546B"/>
    <w:rsid w:val="002C69F8"/>
    <w:rsid w:val="002D0F83"/>
    <w:rsid w:val="002D1A65"/>
    <w:rsid w:val="002D4195"/>
    <w:rsid w:val="002E119C"/>
    <w:rsid w:val="002E21DB"/>
    <w:rsid w:val="002E2DE9"/>
    <w:rsid w:val="002E4FCF"/>
    <w:rsid w:val="002E5420"/>
    <w:rsid w:val="002E6FD9"/>
    <w:rsid w:val="002E7DD0"/>
    <w:rsid w:val="002F36BA"/>
    <w:rsid w:val="002F7995"/>
    <w:rsid w:val="0030014D"/>
    <w:rsid w:val="00303C26"/>
    <w:rsid w:val="00303EA7"/>
    <w:rsid w:val="00304643"/>
    <w:rsid w:val="00305B68"/>
    <w:rsid w:val="00305E00"/>
    <w:rsid w:val="003135B2"/>
    <w:rsid w:val="00314766"/>
    <w:rsid w:val="003162C9"/>
    <w:rsid w:val="003208F0"/>
    <w:rsid w:val="00322011"/>
    <w:rsid w:val="003229EB"/>
    <w:rsid w:val="0032377E"/>
    <w:rsid w:val="00323EEF"/>
    <w:rsid w:val="00324634"/>
    <w:rsid w:val="00324C7B"/>
    <w:rsid w:val="003257B9"/>
    <w:rsid w:val="00326097"/>
    <w:rsid w:val="003271E2"/>
    <w:rsid w:val="003278FB"/>
    <w:rsid w:val="003329FC"/>
    <w:rsid w:val="00333532"/>
    <w:rsid w:val="00333D6A"/>
    <w:rsid w:val="00334D87"/>
    <w:rsid w:val="00335208"/>
    <w:rsid w:val="00335661"/>
    <w:rsid w:val="00335D5A"/>
    <w:rsid w:val="0033738A"/>
    <w:rsid w:val="0034126F"/>
    <w:rsid w:val="003427A3"/>
    <w:rsid w:val="00343D62"/>
    <w:rsid w:val="00344D85"/>
    <w:rsid w:val="00345200"/>
    <w:rsid w:val="0035057D"/>
    <w:rsid w:val="00350FD1"/>
    <w:rsid w:val="003532CB"/>
    <w:rsid w:val="00354218"/>
    <w:rsid w:val="00354EE7"/>
    <w:rsid w:val="00355AE7"/>
    <w:rsid w:val="00356859"/>
    <w:rsid w:val="00357032"/>
    <w:rsid w:val="00357960"/>
    <w:rsid w:val="003602E9"/>
    <w:rsid w:val="0036123C"/>
    <w:rsid w:val="00363D24"/>
    <w:rsid w:val="00365DA4"/>
    <w:rsid w:val="0036637B"/>
    <w:rsid w:val="003703C0"/>
    <w:rsid w:val="003708DD"/>
    <w:rsid w:val="003726E6"/>
    <w:rsid w:val="003731E6"/>
    <w:rsid w:val="00374019"/>
    <w:rsid w:val="00374304"/>
    <w:rsid w:val="003751C5"/>
    <w:rsid w:val="00380E67"/>
    <w:rsid w:val="00383DC4"/>
    <w:rsid w:val="0038410A"/>
    <w:rsid w:val="0038483C"/>
    <w:rsid w:val="00384B42"/>
    <w:rsid w:val="00384CCD"/>
    <w:rsid w:val="0038503E"/>
    <w:rsid w:val="00386004"/>
    <w:rsid w:val="003867A1"/>
    <w:rsid w:val="0039052F"/>
    <w:rsid w:val="0039060D"/>
    <w:rsid w:val="00390719"/>
    <w:rsid w:val="00392679"/>
    <w:rsid w:val="00392B87"/>
    <w:rsid w:val="003941FC"/>
    <w:rsid w:val="0039478A"/>
    <w:rsid w:val="0039514C"/>
    <w:rsid w:val="003952FF"/>
    <w:rsid w:val="00397E2A"/>
    <w:rsid w:val="003A2D17"/>
    <w:rsid w:val="003A3236"/>
    <w:rsid w:val="003A41E4"/>
    <w:rsid w:val="003A4DD6"/>
    <w:rsid w:val="003A59E2"/>
    <w:rsid w:val="003A70D3"/>
    <w:rsid w:val="003A73E9"/>
    <w:rsid w:val="003B006B"/>
    <w:rsid w:val="003B2B63"/>
    <w:rsid w:val="003B44F8"/>
    <w:rsid w:val="003B4C3B"/>
    <w:rsid w:val="003C0F31"/>
    <w:rsid w:val="003C1987"/>
    <w:rsid w:val="003C3C6A"/>
    <w:rsid w:val="003C5A98"/>
    <w:rsid w:val="003C727B"/>
    <w:rsid w:val="003D0B5F"/>
    <w:rsid w:val="003D0F7A"/>
    <w:rsid w:val="003D163B"/>
    <w:rsid w:val="003D1C82"/>
    <w:rsid w:val="003D33F0"/>
    <w:rsid w:val="003D3905"/>
    <w:rsid w:val="003D392D"/>
    <w:rsid w:val="003E26FF"/>
    <w:rsid w:val="003E27A1"/>
    <w:rsid w:val="003E3A18"/>
    <w:rsid w:val="003E5113"/>
    <w:rsid w:val="003F1A28"/>
    <w:rsid w:val="003F1BE3"/>
    <w:rsid w:val="003F283C"/>
    <w:rsid w:val="003F31F1"/>
    <w:rsid w:val="00400729"/>
    <w:rsid w:val="004010BA"/>
    <w:rsid w:val="004027CD"/>
    <w:rsid w:val="00402C34"/>
    <w:rsid w:val="004036B0"/>
    <w:rsid w:val="00406CAA"/>
    <w:rsid w:val="00407218"/>
    <w:rsid w:val="0041366B"/>
    <w:rsid w:val="004139D6"/>
    <w:rsid w:val="00415AF7"/>
    <w:rsid w:val="00416B65"/>
    <w:rsid w:val="00422F0C"/>
    <w:rsid w:val="00423142"/>
    <w:rsid w:val="00425AF9"/>
    <w:rsid w:val="0042698A"/>
    <w:rsid w:val="00427A16"/>
    <w:rsid w:val="00427AA0"/>
    <w:rsid w:val="0043039C"/>
    <w:rsid w:val="004340AF"/>
    <w:rsid w:val="00435121"/>
    <w:rsid w:val="00435310"/>
    <w:rsid w:val="004367AC"/>
    <w:rsid w:val="00436968"/>
    <w:rsid w:val="00437449"/>
    <w:rsid w:val="004375A2"/>
    <w:rsid w:val="0043790F"/>
    <w:rsid w:val="00437CD1"/>
    <w:rsid w:val="00437F6F"/>
    <w:rsid w:val="0044148C"/>
    <w:rsid w:val="00442B28"/>
    <w:rsid w:val="00442CCC"/>
    <w:rsid w:val="00445985"/>
    <w:rsid w:val="00446C20"/>
    <w:rsid w:val="0044724E"/>
    <w:rsid w:val="0044756D"/>
    <w:rsid w:val="0044764F"/>
    <w:rsid w:val="00447DF8"/>
    <w:rsid w:val="00450368"/>
    <w:rsid w:val="004545F3"/>
    <w:rsid w:val="004577E0"/>
    <w:rsid w:val="00457905"/>
    <w:rsid w:val="00460528"/>
    <w:rsid w:val="004607A0"/>
    <w:rsid w:val="00462162"/>
    <w:rsid w:val="00463253"/>
    <w:rsid w:val="00463487"/>
    <w:rsid w:val="004634E0"/>
    <w:rsid w:val="00465579"/>
    <w:rsid w:val="004708CA"/>
    <w:rsid w:val="00471D82"/>
    <w:rsid w:val="00471F18"/>
    <w:rsid w:val="00473BA9"/>
    <w:rsid w:val="00474462"/>
    <w:rsid w:val="00474AD2"/>
    <w:rsid w:val="00474D6A"/>
    <w:rsid w:val="00475AFE"/>
    <w:rsid w:val="00476953"/>
    <w:rsid w:val="00490213"/>
    <w:rsid w:val="0049485A"/>
    <w:rsid w:val="00495453"/>
    <w:rsid w:val="00495C06"/>
    <w:rsid w:val="004A04F1"/>
    <w:rsid w:val="004A173E"/>
    <w:rsid w:val="004A5598"/>
    <w:rsid w:val="004A703E"/>
    <w:rsid w:val="004B18F3"/>
    <w:rsid w:val="004B1D61"/>
    <w:rsid w:val="004B2FB9"/>
    <w:rsid w:val="004B34B5"/>
    <w:rsid w:val="004B375B"/>
    <w:rsid w:val="004B5152"/>
    <w:rsid w:val="004B6A3A"/>
    <w:rsid w:val="004C4C68"/>
    <w:rsid w:val="004C57FE"/>
    <w:rsid w:val="004C69F7"/>
    <w:rsid w:val="004C712E"/>
    <w:rsid w:val="004C7A97"/>
    <w:rsid w:val="004D0668"/>
    <w:rsid w:val="004D14CC"/>
    <w:rsid w:val="004D272F"/>
    <w:rsid w:val="004D660C"/>
    <w:rsid w:val="004D7283"/>
    <w:rsid w:val="004E0FC5"/>
    <w:rsid w:val="004E10FE"/>
    <w:rsid w:val="004E2250"/>
    <w:rsid w:val="004E2641"/>
    <w:rsid w:val="004E2E53"/>
    <w:rsid w:val="004E2FD2"/>
    <w:rsid w:val="004E50C2"/>
    <w:rsid w:val="004E639E"/>
    <w:rsid w:val="004F13BD"/>
    <w:rsid w:val="004F1BCA"/>
    <w:rsid w:val="004F2236"/>
    <w:rsid w:val="004F2F2B"/>
    <w:rsid w:val="004F6B4D"/>
    <w:rsid w:val="004F71DD"/>
    <w:rsid w:val="004F7624"/>
    <w:rsid w:val="00501E56"/>
    <w:rsid w:val="00502743"/>
    <w:rsid w:val="00503F5C"/>
    <w:rsid w:val="00504242"/>
    <w:rsid w:val="00504EEF"/>
    <w:rsid w:val="0051133F"/>
    <w:rsid w:val="00515BEA"/>
    <w:rsid w:val="00516169"/>
    <w:rsid w:val="005176BF"/>
    <w:rsid w:val="005176FC"/>
    <w:rsid w:val="00520663"/>
    <w:rsid w:val="00525296"/>
    <w:rsid w:val="0052662F"/>
    <w:rsid w:val="00526AEC"/>
    <w:rsid w:val="005316BF"/>
    <w:rsid w:val="00531804"/>
    <w:rsid w:val="00531A46"/>
    <w:rsid w:val="00531AEA"/>
    <w:rsid w:val="005340E1"/>
    <w:rsid w:val="00534C87"/>
    <w:rsid w:val="005351CC"/>
    <w:rsid w:val="00536753"/>
    <w:rsid w:val="00541151"/>
    <w:rsid w:val="00542533"/>
    <w:rsid w:val="00542F4B"/>
    <w:rsid w:val="005449B3"/>
    <w:rsid w:val="00545A26"/>
    <w:rsid w:val="005463AA"/>
    <w:rsid w:val="00547183"/>
    <w:rsid w:val="00547A91"/>
    <w:rsid w:val="00550713"/>
    <w:rsid w:val="0055231A"/>
    <w:rsid w:val="00552938"/>
    <w:rsid w:val="00554359"/>
    <w:rsid w:val="005551B8"/>
    <w:rsid w:val="00557A0C"/>
    <w:rsid w:val="00563167"/>
    <w:rsid w:val="0056329E"/>
    <w:rsid w:val="005642BB"/>
    <w:rsid w:val="0056527E"/>
    <w:rsid w:val="005652FE"/>
    <w:rsid w:val="00565C97"/>
    <w:rsid w:val="005720CA"/>
    <w:rsid w:val="00573EAE"/>
    <w:rsid w:val="00577FE8"/>
    <w:rsid w:val="005816F1"/>
    <w:rsid w:val="005819DA"/>
    <w:rsid w:val="00582490"/>
    <w:rsid w:val="005838C9"/>
    <w:rsid w:val="00584B68"/>
    <w:rsid w:val="00584D13"/>
    <w:rsid w:val="00585FAB"/>
    <w:rsid w:val="005902BF"/>
    <w:rsid w:val="00590F7A"/>
    <w:rsid w:val="00591C0C"/>
    <w:rsid w:val="00592CD0"/>
    <w:rsid w:val="005951E0"/>
    <w:rsid w:val="005967FF"/>
    <w:rsid w:val="00597233"/>
    <w:rsid w:val="005A0EF8"/>
    <w:rsid w:val="005A474E"/>
    <w:rsid w:val="005A6DD2"/>
    <w:rsid w:val="005A6F59"/>
    <w:rsid w:val="005A7BB4"/>
    <w:rsid w:val="005B4F6E"/>
    <w:rsid w:val="005B6327"/>
    <w:rsid w:val="005B6524"/>
    <w:rsid w:val="005B6777"/>
    <w:rsid w:val="005B7E50"/>
    <w:rsid w:val="005C1A5C"/>
    <w:rsid w:val="005C2BBB"/>
    <w:rsid w:val="005C4ADB"/>
    <w:rsid w:val="005C5647"/>
    <w:rsid w:val="005C5DC8"/>
    <w:rsid w:val="005D129F"/>
    <w:rsid w:val="005D3B4D"/>
    <w:rsid w:val="005D4230"/>
    <w:rsid w:val="005D5573"/>
    <w:rsid w:val="005E1159"/>
    <w:rsid w:val="005E1336"/>
    <w:rsid w:val="005E135F"/>
    <w:rsid w:val="005E1DFE"/>
    <w:rsid w:val="005E28C0"/>
    <w:rsid w:val="005E329A"/>
    <w:rsid w:val="005E5FBB"/>
    <w:rsid w:val="005E70A4"/>
    <w:rsid w:val="005E796A"/>
    <w:rsid w:val="005F1428"/>
    <w:rsid w:val="005F25E3"/>
    <w:rsid w:val="005F2C41"/>
    <w:rsid w:val="005F3848"/>
    <w:rsid w:val="005F4860"/>
    <w:rsid w:val="005F7A5A"/>
    <w:rsid w:val="006002A8"/>
    <w:rsid w:val="006010A5"/>
    <w:rsid w:val="0060162F"/>
    <w:rsid w:val="006019FA"/>
    <w:rsid w:val="006020C1"/>
    <w:rsid w:val="00603B74"/>
    <w:rsid w:val="00603C68"/>
    <w:rsid w:val="00606F37"/>
    <w:rsid w:val="006120B7"/>
    <w:rsid w:val="00613926"/>
    <w:rsid w:val="0061507A"/>
    <w:rsid w:val="00621D23"/>
    <w:rsid w:val="00622484"/>
    <w:rsid w:val="00622A82"/>
    <w:rsid w:val="00622E81"/>
    <w:rsid w:val="006236A4"/>
    <w:rsid w:val="006243AD"/>
    <w:rsid w:val="00627AD8"/>
    <w:rsid w:val="00630A8D"/>
    <w:rsid w:val="00630C52"/>
    <w:rsid w:val="0063142C"/>
    <w:rsid w:val="0063243C"/>
    <w:rsid w:val="00632C17"/>
    <w:rsid w:val="00635E39"/>
    <w:rsid w:val="00636FD8"/>
    <w:rsid w:val="00640628"/>
    <w:rsid w:val="006413AA"/>
    <w:rsid w:val="006416B8"/>
    <w:rsid w:val="00642CAD"/>
    <w:rsid w:val="006435B2"/>
    <w:rsid w:val="00645302"/>
    <w:rsid w:val="006530AD"/>
    <w:rsid w:val="0065329B"/>
    <w:rsid w:val="0065329D"/>
    <w:rsid w:val="00653957"/>
    <w:rsid w:val="006623B1"/>
    <w:rsid w:val="00665FE2"/>
    <w:rsid w:val="00674002"/>
    <w:rsid w:val="00675494"/>
    <w:rsid w:val="00680103"/>
    <w:rsid w:val="00682865"/>
    <w:rsid w:val="006828DE"/>
    <w:rsid w:val="00682AD8"/>
    <w:rsid w:val="00683058"/>
    <w:rsid w:val="0068352B"/>
    <w:rsid w:val="00685C3F"/>
    <w:rsid w:val="006863AD"/>
    <w:rsid w:val="00686ED7"/>
    <w:rsid w:val="00687D7B"/>
    <w:rsid w:val="00690679"/>
    <w:rsid w:val="0069384B"/>
    <w:rsid w:val="00693C66"/>
    <w:rsid w:val="006A0CF5"/>
    <w:rsid w:val="006A2E8D"/>
    <w:rsid w:val="006A4696"/>
    <w:rsid w:val="006A4E6C"/>
    <w:rsid w:val="006A5A8F"/>
    <w:rsid w:val="006A5B9F"/>
    <w:rsid w:val="006A5D9B"/>
    <w:rsid w:val="006B03A9"/>
    <w:rsid w:val="006B0AED"/>
    <w:rsid w:val="006B3F69"/>
    <w:rsid w:val="006B713D"/>
    <w:rsid w:val="006B79CB"/>
    <w:rsid w:val="006C14EC"/>
    <w:rsid w:val="006C25A6"/>
    <w:rsid w:val="006C2B7A"/>
    <w:rsid w:val="006C33BE"/>
    <w:rsid w:val="006C340B"/>
    <w:rsid w:val="006C37C5"/>
    <w:rsid w:val="006C4DAE"/>
    <w:rsid w:val="006C54F1"/>
    <w:rsid w:val="006C56D9"/>
    <w:rsid w:val="006C6677"/>
    <w:rsid w:val="006C75BD"/>
    <w:rsid w:val="006D00C4"/>
    <w:rsid w:val="006D27D5"/>
    <w:rsid w:val="006D3AE5"/>
    <w:rsid w:val="006D43AA"/>
    <w:rsid w:val="006D7080"/>
    <w:rsid w:val="006D729F"/>
    <w:rsid w:val="006E2518"/>
    <w:rsid w:val="006E290E"/>
    <w:rsid w:val="006E35AE"/>
    <w:rsid w:val="006E46F2"/>
    <w:rsid w:val="006E4EBC"/>
    <w:rsid w:val="006E5995"/>
    <w:rsid w:val="006E5FA4"/>
    <w:rsid w:val="006E78D2"/>
    <w:rsid w:val="006E7B26"/>
    <w:rsid w:val="006F34EC"/>
    <w:rsid w:val="006F5036"/>
    <w:rsid w:val="006F6A33"/>
    <w:rsid w:val="00700E58"/>
    <w:rsid w:val="00701A5F"/>
    <w:rsid w:val="00701E44"/>
    <w:rsid w:val="007032C8"/>
    <w:rsid w:val="007048F0"/>
    <w:rsid w:val="00705EAD"/>
    <w:rsid w:val="00706C58"/>
    <w:rsid w:val="00710A7B"/>
    <w:rsid w:val="00712700"/>
    <w:rsid w:val="00714AF3"/>
    <w:rsid w:val="00717730"/>
    <w:rsid w:val="00720207"/>
    <w:rsid w:val="00721445"/>
    <w:rsid w:val="00721EA6"/>
    <w:rsid w:val="00723B62"/>
    <w:rsid w:val="007246E9"/>
    <w:rsid w:val="007258F9"/>
    <w:rsid w:val="007268D5"/>
    <w:rsid w:val="00730F46"/>
    <w:rsid w:val="007319EB"/>
    <w:rsid w:val="00734426"/>
    <w:rsid w:val="0073557D"/>
    <w:rsid w:val="00736342"/>
    <w:rsid w:val="0073750D"/>
    <w:rsid w:val="00741B8A"/>
    <w:rsid w:val="00741CC9"/>
    <w:rsid w:val="00742C7A"/>
    <w:rsid w:val="00743148"/>
    <w:rsid w:val="00743226"/>
    <w:rsid w:val="007437DD"/>
    <w:rsid w:val="00745808"/>
    <w:rsid w:val="00750269"/>
    <w:rsid w:val="00750C7B"/>
    <w:rsid w:val="0075174F"/>
    <w:rsid w:val="00751840"/>
    <w:rsid w:val="00753CE6"/>
    <w:rsid w:val="00754ED2"/>
    <w:rsid w:val="00757900"/>
    <w:rsid w:val="00762777"/>
    <w:rsid w:val="00762B9C"/>
    <w:rsid w:val="007636D1"/>
    <w:rsid w:val="00764173"/>
    <w:rsid w:val="007642C8"/>
    <w:rsid w:val="00764C88"/>
    <w:rsid w:val="0076585E"/>
    <w:rsid w:val="00765B6A"/>
    <w:rsid w:val="0076627A"/>
    <w:rsid w:val="0076631D"/>
    <w:rsid w:val="0076641A"/>
    <w:rsid w:val="0077231C"/>
    <w:rsid w:val="00773134"/>
    <w:rsid w:val="00773486"/>
    <w:rsid w:val="00774FA4"/>
    <w:rsid w:val="00775770"/>
    <w:rsid w:val="00777724"/>
    <w:rsid w:val="0078147C"/>
    <w:rsid w:val="00782AA9"/>
    <w:rsid w:val="00782BCD"/>
    <w:rsid w:val="00785600"/>
    <w:rsid w:val="00787E67"/>
    <w:rsid w:val="0079177F"/>
    <w:rsid w:val="007937E5"/>
    <w:rsid w:val="00795A15"/>
    <w:rsid w:val="00797971"/>
    <w:rsid w:val="007A4F14"/>
    <w:rsid w:val="007A74D8"/>
    <w:rsid w:val="007A7CCD"/>
    <w:rsid w:val="007B20B1"/>
    <w:rsid w:val="007B625F"/>
    <w:rsid w:val="007B6D36"/>
    <w:rsid w:val="007B6EDB"/>
    <w:rsid w:val="007B721A"/>
    <w:rsid w:val="007B76BA"/>
    <w:rsid w:val="007B7743"/>
    <w:rsid w:val="007C0117"/>
    <w:rsid w:val="007C0EB3"/>
    <w:rsid w:val="007C1E0B"/>
    <w:rsid w:val="007C1E72"/>
    <w:rsid w:val="007C27F6"/>
    <w:rsid w:val="007C2E3D"/>
    <w:rsid w:val="007C4D20"/>
    <w:rsid w:val="007C6276"/>
    <w:rsid w:val="007D0006"/>
    <w:rsid w:val="007D136E"/>
    <w:rsid w:val="007D28C7"/>
    <w:rsid w:val="007D5D62"/>
    <w:rsid w:val="007D663C"/>
    <w:rsid w:val="007D7CF9"/>
    <w:rsid w:val="007D7FEE"/>
    <w:rsid w:val="007E3AB3"/>
    <w:rsid w:val="007E4C1E"/>
    <w:rsid w:val="007E7022"/>
    <w:rsid w:val="007E72E2"/>
    <w:rsid w:val="007E7CF2"/>
    <w:rsid w:val="007F0D4B"/>
    <w:rsid w:val="007F2B66"/>
    <w:rsid w:val="007F5E0A"/>
    <w:rsid w:val="007F60BC"/>
    <w:rsid w:val="007F7206"/>
    <w:rsid w:val="00801155"/>
    <w:rsid w:val="00801919"/>
    <w:rsid w:val="00801FA1"/>
    <w:rsid w:val="00803FF4"/>
    <w:rsid w:val="00804D1D"/>
    <w:rsid w:val="00805146"/>
    <w:rsid w:val="00806B66"/>
    <w:rsid w:val="00806FE6"/>
    <w:rsid w:val="00807406"/>
    <w:rsid w:val="008079D8"/>
    <w:rsid w:val="0081259E"/>
    <w:rsid w:val="00816CD9"/>
    <w:rsid w:val="00820F37"/>
    <w:rsid w:val="00821C5F"/>
    <w:rsid w:val="00825029"/>
    <w:rsid w:val="00826440"/>
    <w:rsid w:val="008279E4"/>
    <w:rsid w:val="0083086A"/>
    <w:rsid w:val="00830FA7"/>
    <w:rsid w:val="00831B92"/>
    <w:rsid w:val="00831D68"/>
    <w:rsid w:val="00831FC2"/>
    <w:rsid w:val="00832D1E"/>
    <w:rsid w:val="00837BBF"/>
    <w:rsid w:val="008403DB"/>
    <w:rsid w:val="008404E4"/>
    <w:rsid w:val="00842421"/>
    <w:rsid w:val="00844918"/>
    <w:rsid w:val="00844BE1"/>
    <w:rsid w:val="00845478"/>
    <w:rsid w:val="008455B6"/>
    <w:rsid w:val="0084605A"/>
    <w:rsid w:val="0084606B"/>
    <w:rsid w:val="00846541"/>
    <w:rsid w:val="008522FA"/>
    <w:rsid w:val="00852DE6"/>
    <w:rsid w:val="00855340"/>
    <w:rsid w:val="00855352"/>
    <w:rsid w:val="008560CD"/>
    <w:rsid w:val="00857819"/>
    <w:rsid w:val="0086273D"/>
    <w:rsid w:val="008646DE"/>
    <w:rsid w:val="008658B5"/>
    <w:rsid w:val="00867348"/>
    <w:rsid w:val="00871198"/>
    <w:rsid w:val="0087690F"/>
    <w:rsid w:val="00877643"/>
    <w:rsid w:val="008805AA"/>
    <w:rsid w:val="00882521"/>
    <w:rsid w:val="008828A6"/>
    <w:rsid w:val="008853C5"/>
    <w:rsid w:val="00886657"/>
    <w:rsid w:val="00886C90"/>
    <w:rsid w:val="00891586"/>
    <w:rsid w:val="008929FE"/>
    <w:rsid w:val="00892C81"/>
    <w:rsid w:val="00894F5A"/>
    <w:rsid w:val="00897421"/>
    <w:rsid w:val="008975A1"/>
    <w:rsid w:val="008A0474"/>
    <w:rsid w:val="008A14D9"/>
    <w:rsid w:val="008A1853"/>
    <w:rsid w:val="008A18DB"/>
    <w:rsid w:val="008A5FDD"/>
    <w:rsid w:val="008A692F"/>
    <w:rsid w:val="008B0A58"/>
    <w:rsid w:val="008B789F"/>
    <w:rsid w:val="008C14C3"/>
    <w:rsid w:val="008C78E3"/>
    <w:rsid w:val="008E56EC"/>
    <w:rsid w:val="008E58A5"/>
    <w:rsid w:val="008E5C0B"/>
    <w:rsid w:val="008E722F"/>
    <w:rsid w:val="008F069A"/>
    <w:rsid w:val="008F0EBD"/>
    <w:rsid w:val="008F14D7"/>
    <w:rsid w:val="008F1E7C"/>
    <w:rsid w:val="008F400C"/>
    <w:rsid w:val="008F5F80"/>
    <w:rsid w:val="008F654A"/>
    <w:rsid w:val="008F6CC6"/>
    <w:rsid w:val="008F7C99"/>
    <w:rsid w:val="00900F8B"/>
    <w:rsid w:val="00904376"/>
    <w:rsid w:val="009056D4"/>
    <w:rsid w:val="009076BE"/>
    <w:rsid w:val="00907D02"/>
    <w:rsid w:val="009100F7"/>
    <w:rsid w:val="009106E7"/>
    <w:rsid w:val="009112E6"/>
    <w:rsid w:val="00912C10"/>
    <w:rsid w:val="00922116"/>
    <w:rsid w:val="009222AE"/>
    <w:rsid w:val="0092431E"/>
    <w:rsid w:val="0092676A"/>
    <w:rsid w:val="00926993"/>
    <w:rsid w:val="00926AB1"/>
    <w:rsid w:val="00930182"/>
    <w:rsid w:val="00931C78"/>
    <w:rsid w:val="009351D9"/>
    <w:rsid w:val="00935A93"/>
    <w:rsid w:val="00940F28"/>
    <w:rsid w:val="00941DFD"/>
    <w:rsid w:val="00943927"/>
    <w:rsid w:val="00946325"/>
    <w:rsid w:val="00947DE5"/>
    <w:rsid w:val="00951804"/>
    <w:rsid w:val="009520F1"/>
    <w:rsid w:val="00952DF5"/>
    <w:rsid w:val="00953220"/>
    <w:rsid w:val="00953799"/>
    <w:rsid w:val="009537FA"/>
    <w:rsid w:val="0095544A"/>
    <w:rsid w:val="00962709"/>
    <w:rsid w:val="00967BCF"/>
    <w:rsid w:val="009712A5"/>
    <w:rsid w:val="0097290E"/>
    <w:rsid w:val="00974E8D"/>
    <w:rsid w:val="00975292"/>
    <w:rsid w:val="00975428"/>
    <w:rsid w:val="009775CE"/>
    <w:rsid w:val="00977CA6"/>
    <w:rsid w:val="009812E0"/>
    <w:rsid w:val="0098157D"/>
    <w:rsid w:val="00982CB9"/>
    <w:rsid w:val="00982CEB"/>
    <w:rsid w:val="009850BF"/>
    <w:rsid w:val="009907C0"/>
    <w:rsid w:val="009907D8"/>
    <w:rsid w:val="00992FD9"/>
    <w:rsid w:val="0099309E"/>
    <w:rsid w:val="009939E3"/>
    <w:rsid w:val="00994033"/>
    <w:rsid w:val="00994F07"/>
    <w:rsid w:val="009A2249"/>
    <w:rsid w:val="009A30AC"/>
    <w:rsid w:val="009A4988"/>
    <w:rsid w:val="009A7ECC"/>
    <w:rsid w:val="009B0A5A"/>
    <w:rsid w:val="009B0DAB"/>
    <w:rsid w:val="009B27FC"/>
    <w:rsid w:val="009B5BAB"/>
    <w:rsid w:val="009B5DD2"/>
    <w:rsid w:val="009B5F0C"/>
    <w:rsid w:val="009C0E90"/>
    <w:rsid w:val="009C134E"/>
    <w:rsid w:val="009C525C"/>
    <w:rsid w:val="009C7DB8"/>
    <w:rsid w:val="009D01FC"/>
    <w:rsid w:val="009D2CEC"/>
    <w:rsid w:val="009D40AB"/>
    <w:rsid w:val="009D4735"/>
    <w:rsid w:val="009D7879"/>
    <w:rsid w:val="009E0254"/>
    <w:rsid w:val="009E2DC9"/>
    <w:rsid w:val="009E3111"/>
    <w:rsid w:val="009E6423"/>
    <w:rsid w:val="009E680F"/>
    <w:rsid w:val="009F0901"/>
    <w:rsid w:val="009F3221"/>
    <w:rsid w:val="00A0091F"/>
    <w:rsid w:val="00A021BD"/>
    <w:rsid w:val="00A03D75"/>
    <w:rsid w:val="00A06995"/>
    <w:rsid w:val="00A11231"/>
    <w:rsid w:val="00A11355"/>
    <w:rsid w:val="00A13372"/>
    <w:rsid w:val="00A13D51"/>
    <w:rsid w:val="00A1461D"/>
    <w:rsid w:val="00A164A0"/>
    <w:rsid w:val="00A20B39"/>
    <w:rsid w:val="00A213E0"/>
    <w:rsid w:val="00A23963"/>
    <w:rsid w:val="00A2479A"/>
    <w:rsid w:val="00A25103"/>
    <w:rsid w:val="00A27016"/>
    <w:rsid w:val="00A27906"/>
    <w:rsid w:val="00A30C92"/>
    <w:rsid w:val="00A3152F"/>
    <w:rsid w:val="00A325B6"/>
    <w:rsid w:val="00A334D0"/>
    <w:rsid w:val="00A34E02"/>
    <w:rsid w:val="00A36927"/>
    <w:rsid w:val="00A37766"/>
    <w:rsid w:val="00A37DC5"/>
    <w:rsid w:val="00A40329"/>
    <w:rsid w:val="00A41138"/>
    <w:rsid w:val="00A4374B"/>
    <w:rsid w:val="00A44182"/>
    <w:rsid w:val="00A45372"/>
    <w:rsid w:val="00A46D45"/>
    <w:rsid w:val="00A46DF3"/>
    <w:rsid w:val="00A5223E"/>
    <w:rsid w:val="00A524AA"/>
    <w:rsid w:val="00A535A3"/>
    <w:rsid w:val="00A535E8"/>
    <w:rsid w:val="00A556EB"/>
    <w:rsid w:val="00A55754"/>
    <w:rsid w:val="00A559A2"/>
    <w:rsid w:val="00A637A3"/>
    <w:rsid w:val="00A63DF6"/>
    <w:rsid w:val="00A648FC"/>
    <w:rsid w:val="00A65756"/>
    <w:rsid w:val="00A66283"/>
    <w:rsid w:val="00A67BBB"/>
    <w:rsid w:val="00A70590"/>
    <w:rsid w:val="00A712EB"/>
    <w:rsid w:val="00A718FE"/>
    <w:rsid w:val="00A719C9"/>
    <w:rsid w:val="00A71ED4"/>
    <w:rsid w:val="00A76095"/>
    <w:rsid w:val="00A7636C"/>
    <w:rsid w:val="00A8208E"/>
    <w:rsid w:val="00A82245"/>
    <w:rsid w:val="00A8251E"/>
    <w:rsid w:val="00A8355F"/>
    <w:rsid w:val="00A840E7"/>
    <w:rsid w:val="00A84278"/>
    <w:rsid w:val="00A85E66"/>
    <w:rsid w:val="00A86476"/>
    <w:rsid w:val="00A86842"/>
    <w:rsid w:val="00A86DFD"/>
    <w:rsid w:val="00A86F27"/>
    <w:rsid w:val="00A870E6"/>
    <w:rsid w:val="00A90666"/>
    <w:rsid w:val="00A90AAB"/>
    <w:rsid w:val="00A90B06"/>
    <w:rsid w:val="00A91A0C"/>
    <w:rsid w:val="00A93B34"/>
    <w:rsid w:val="00A97381"/>
    <w:rsid w:val="00AA1216"/>
    <w:rsid w:val="00AA1E7A"/>
    <w:rsid w:val="00AA4F4F"/>
    <w:rsid w:val="00AA5ABA"/>
    <w:rsid w:val="00AA5E52"/>
    <w:rsid w:val="00AB0B12"/>
    <w:rsid w:val="00AB0D40"/>
    <w:rsid w:val="00AB25E4"/>
    <w:rsid w:val="00AB2713"/>
    <w:rsid w:val="00AB2961"/>
    <w:rsid w:val="00AB42A8"/>
    <w:rsid w:val="00AB5073"/>
    <w:rsid w:val="00AC105C"/>
    <w:rsid w:val="00AC2483"/>
    <w:rsid w:val="00AC2D4B"/>
    <w:rsid w:val="00AC2FCC"/>
    <w:rsid w:val="00AC5621"/>
    <w:rsid w:val="00AC6FB6"/>
    <w:rsid w:val="00AC6FBF"/>
    <w:rsid w:val="00AC7640"/>
    <w:rsid w:val="00AD14B5"/>
    <w:rsid w:val="00AD1CE2"/>
    <w:rsid w:val="00AD23B3"/>
    <w:rsid w:val="00AD2D8F"/>
    <w:rsid w:val="00AD6DA9"/>
    <w:rsid w:val="00AE03A6"/>
    <w:rsid w:val="00AE13F5"/>
    <w:rsid w:val="00AE3236"/>
    <w:rsid w:val="00AE48DA"/>
    <w:rsid w:val="00AE6227"/>
    <w:rsid w:val="00AE6E7B"/>
    <w:rsid w:val="00AE784D"/>
    <w:rsid w:val="00AF3E58"/>
    <w:rsid w:val="00AF4AD5"/>
    <w:rsid w:val="00AF5C1E"/>
    <w:rsid w:val="00B00078"/>
    <w:rsid w:val="00B00984"/>
    <w:rsid w:val="00B00EE0"/>
    <w:rsid w:val="00B016B3"/>
    <w:rsid w:val="00B01B9D"/>
    <w:rsid w:val="00B02C5F"/>
    <w:rsid w:val="00B03455"/>
    <w:rsid w:val="00B04029"/>
    <w:rsid w:val="00B059BF"/>
    <w:rsid w:val="00B062D8"/>
    <w:rsid w:val="00B06E63"/>
    <w:rsid w:val="00B10EAA"/>
    <w:rsid w:val="00B1185C"/>
    <w:rsid w:val="00B1188F"/>
    <w:rsid w:val="00B11D4B"/>
    <w:rsid w:val="00B139AE"/>
    <w:rsid w:val="00B141A2"/>
    <w:rsid w:val="00B1489C"/>
    <w:rsid w:val="00B17414"/>
    <w:rsid w:val="00B22DA9"/>
    <w:rsid w:val="00B23086"/>
    <w:rsid w:val="00B23AFE"/>
    <w:rsid w:val="00B26597"/>
    <w:rsid w:val="00B30712"/>
    <w:rsid w:val="00B316CD"/>
    <w:rsid w:val="00B31EB5"/>
    <w:rsid w:val="00B337BC"/>
    <w:rsid w:val="00B3668D"/>
    <w:rsid w:val="00B4035C"/>
    <w:rsid w:val="00B41665"/>
    <w:rsid w:val="00B4582A"/>
    <w:rsid w:val="00B512F2"/>
    <w:rsid w:val="00B52A78"/>
    <w:rsid w:val="00B532D3"/>
    <w:rsid w:val="00B554BC"/>
    <w:rsid w:val="00B55689"/>
    <w:rsid w:val="00B5568B"/>
    <w:rsid w:val="00B572B9"/>
    <w:rsid w:val="00B6310B"/>
    <w:rsid w:val="00B64C25"/>
    <w:rsid w:val="00B6760F"/>
    <w:rsid w:val="00B70058"/>
    <w:rsid w:val="00B70FB0"/>
    <w:rsid w:val="00B72057"/>
    <w:rsid w:val="00B74054"/>
    <w:rsid w:val="00B75A0A"/>
    <w:rsid w:val="00B76B18"/>
    <w:rsid w:val="00B76BAA"/>
    <w:rsid w:val="00B77902"/>
    <w:rsid w:val="00B80FD7"/>
    <w:rsid w:val="00B82700"/>
    <w:rsid w:val="00B904CF"/>
    <w:rsid w:val="00B9053F"/>
    <w:rsid w:val="00B907EB"/>
    <w:rsid w:val="00B91193"/>
    <w:rsid w:val="00B92AAD"/>
    <w:rsid w:val="00B93EF1"/>
    <w:rsid w:val="00B94084"/>
    <w:rsid w:val="00B94851"/>
    <w:rsid w:val="00B9514F"/>
    <w:rsid w:val="00B9585B"/>
    <w:rsid w:val="00B96104"/>
    <w:rsid w:val="00B966AB"/>
    <w:rsid w:val="00BA0384"/>
    <w:rsid w:val="00BA2604"/>
    <w:rsid w:val="00BA52A6"/>
    <w:rsid w:val="00BB1790"/>
    <w:rsid w:val="00BB3E2E"/>
    <w:rsid w:val="00BB411C"/>
    <w:rsid w:val="00BB4491"/>
    <w:rsid w:val="00BB5517"/>
    <w:rsid w:val="00BC132B"/>
    <w:rsid w:val="00BC4F90"/>
    <w:rsid w:val="00BC55E8"/>
    <w:rsid w:val="00BD2559"/>
    <w:rsid w:val="00BD3852"/>
    <w:rsid w:val="00BD6132"/>
    <w:rsid w:val="00BD6DB5"/>
    <w:rsid w:val="00BD7652"/>
    <w:rsid w:val="00BD7B89"/>
    <w:rsid w:val="00BE0577"/>
    <w:rsid w:val="00BE07C5"/>
    <w:rsid w:val="00BE7829"/>
    <w:rsid w:val="00BF1406"/>
    <w:rsid w:val="00BF14DE"/>
    <w:rsid w:val="00BF33D5"/>
    <w:rsid w:val="00C00412"/>
    <w:rsid w:val="00C00555"/>
    <w:rsid w:val="00C00A2F"/>
    <w:rsid w:val="00C01D1F"/>
    <w:rsid w:val="00C0324F"/>
    <w:rsid w:val="00C038C7"/>
    <w:rsid w:val="00C04325"/>
    <w:rsid w:val="00C07E60"/>
    <w:rsid w:val="00C103BD"/>
    <w:rsid w:val="00C11DC9"/>
    <w:rsid w:val="00C13242"/>
    <w:rsid w:val="00C13A14"/>
    <w:rsid w:val="00C16392"/>
    <w:rsid w:val="00C170E6"/>
    <w:rsid w:val="00C173F2"/>
    <w:rsid w:val="00C17ABF"/>
    <w:rsid w:val="00C2308A"/>
    <w:rsid w:val="00C25068"/>
    <w:rsid w:val="00C257F4"/>
    <w:rsid w:val="00C26D5E"/>
    <w:rsid w:val="00C27E35"/>
    <w:rsid w:val="00C3192A"/>
    <w:rsid w:val="00C32887"/>
    <w:rsid w:val="00C3559C"/>
    <w:rsid w:val="00C43FDC"/>
    <w:rsid w:val="00C4414D"/>
    <w:rsid w:val="00C44209"/>
    <w:rsid w:val="00C44BEF"/>
    <w:rsid w:val="00C451A6"/>
    <w:rsid w:val="00C4688B"/>
    <w:rsid w:val="00C50944"/>
    <w:rsid w:val="00C529E4"/>
    <w:rsid w:val="00C5307C"/>
    <w:rsid w:val="00C542BD"/>
    <w:rsid w:val="00C543D8"/>
    <w:rsid w:val="00C55609"/>
    <w:rsid w:val="00C572AB"/>
    <w:rsid w:val="00C6095F"/>
    <w:rsid w:val="00C60B24"/>
    <w:rsid w:val="00C61C94"/>
    <w:rsid w:val="00C6283E"/>
    <w:rsid w:val="00C62C74"/>
    <w:rsid w:val="00C64D01"/>
    <w:rsid w:val="00C66E91"/>
    <w:rsid w:val="00C71B7E"/>
    <w:rsid w:val="00C72C17"/>
    <w:rsid w:val="00C74E21"/>
    <w:rsid w:val="00C76193"/>
    <w:rsid w:val="00C76597"/>
    <w:rsid w:val="00C77B84"/>
    <w:rsid w:val="00C77DC6"/>
    <w:rsid w:val="00C80908"/>
    <w:rsid w:val="00C8124D"/>
    <w:rsid w:val="00C82322"/>
    <w:rsid w:val="00C86925"/>
    <w:rsid w:val="00C92AC6"/>
    <w:rsid w:val="00C9451C"/>
    <w:rsid w:val="00C95AB0"/>
    <w:rsid w:val="00C96442"/>
    <w:rsid w:val="00C96852"/>
    <w:rsid w:val="00CA0163"/>
    <w:rsid w:val="00CA045B"/>
    <w:rsid w:val="00CA1539"/>
    <w:rsid w:val="00CA40DD"/>
    <w:rsid w:val="00CA4250"/>
    <w:rsid w:val="00CA55C8"/>
    <w:rsid w:val="00CA6BC9"/>
    <w:rsid w:val="00CA74D7"/>
    <w:rsid w:val="00CA7526"/>
    <w:rsid w:val="00CB23AB"/>
    <w:rsid w:val="00CB2A38"/>
    <w:rsid w:val="00CB3303"/>
    <w:rsid w:val="00CB3573"/>
    <w:rsid w:val="00CB3FEF"/>
    <w:rsid w:val="00CB48C7"/>
    <w:rsid w:val="00CB5F0B"/>
    <w:rsid w:val="00CB6C10"/>
    <w:rsid w:val="00CC2003"/>
    <w:rsid w:val="00CC381A"/>
    <w:rsid w:val="00CC3917"/>
    <w:rsid w:val="00CC3997"/>
    <w:rsid w:val="00CC426D"/>
    <w:rsid w:val="00CC4890"/>
    <w:rsid w:val="00CC5BA0"/>
    <w:rsid w:val="00CD0357"/>
    <w:rsid w:val="00CD0E96"/>
    <w:rsid w:val="00CD24A6"/>
    <w:rsid w:val="00CD4926"/>
    <w:rsid w:val="00CD6946"/>
    <w:rsid w:val="00CD6CD7"/>
    <w:rsid w:val="00CE10AF"/>
    <w:rsid w:val="00CE1DA7"/>
    <w:rsid w:val="00CE2AAA"/>
    <w:rsid w:val="00CE4420"/>
    <w:rsid w:val="00CE5C7A"/>
    <w:rsid w:val="00CF0887"/>
    <w:rsid w:val="00CF14CD"/>
    <w:rsid w:val="00CF244B"/>
    <w:rsid w:val="00CF401B"/>
    <w:rsid w:val="00CF4375"/>
    <w:rsid w:val="00CF5668"/>
    <w:rsid w:val="00D00ED8"/>
    <w:rsid w:val="00D02170"/>
    <w:rsid w:val="00D03DE3"/>
    <w:rsid w:val="00D05E7E"/>
    <w:rsid w:val="00D06A3D"/>
    <w:rsid w:val="00D0724C"/>
    <w:rsid w:val="00D12AF9"/>
    <w:rsid w:val="00D13103"/>
    <w:rsid w:val="00D20B87"/>
    <w:rsid w:val="00D25F24"/>
    <w:rsid w:val="00D26C5C"/>
    <w:rsid w:val="00D26E37"/>
    <w:rsid w:val="00D33548"/>
    <w:rsid w:val="00D345C5"/>
    <w:rsid w:val="00D3622B"/>
    <w:rsid w:val="00D36C93"/>
    <w:rsid w:val="00D377DE"/>
    <w:rsid w:val="00D37F62"/>
    <w:rsid w:val="00D40A4D"/>
    <w:rsid w:val="00D46131"/>
    <w:rsid w:val="00D50E15"/>
    <w:rsid w:val="00D56F30"/>
    <w:rsid w:val="00D57CA4"/>
    <w:rsid w:val="00D608A9"/>
    <w:rsid w:val="00D65334"/>
    <w:rsid w:val="00D66178"/>
    <w:rsid w:val="00D6688A"/>
    <w:rsid w:val="00D70A08"/>
    <w:rsid w:val="00D71B39"/>
    <w:rsid w:val="00D721BA"/>
    <w:rsid w:val="00D72626"/>
    <w:rsid w:val="00D80443"/>
    <w:rsid w:val="00D8615B"/>
    <w:rsid w:val="00D87D8E"/>
    <w:rsid w:val="00D916DB"/>
    <w:rsid w:val="00D92A3F"/>
    <w:rsid w:val="00D948C6"/>
    <w:rsid w:val="00D94C97"/>
    <w:rsid w:val="00D94DA6"/>
    <w:rsid w:val="00D95181"/>
    <w:rsid w:val="00DA0235"/>
    <w:rsid w:val="00DA07A6"/>
    <w:rsid w:val="00DA0A80"/>
    <w:rsid w:val="00DA0E45"/>
    <w:rsid w:val="00DA2BBC"/>
    <w:rsid w:val="00DA2CE7"/>
    <w:rsid w:val="00DA34F9"/>
    <w:rsid w:val="00DA433C"/>
    <w:rsid w:val="00DA5E87"/>
    <w:rsid w:val="00DA707A"/>
    <w:rsid w:val="00DA70FB"/>
    <w:rsid w:val="00DA7D71"/>
    <w:rsid w:val="00DB1E03"/>
    <w:rsid w:val="00DB3AAA"/>
    <w:rsid w:val="00DB41E8"/>
    <w:rsid w:val="00DB547C"/>
    <w:rsid w:val="00DB54A8"/>
    <w:rsid w:val="00DB609B"/>
    <w:rsid w:val="00DB70C7"/>
    <w:rsid w:val="00DB7802"/>
    <w:rsid w:val="00DC0662"/>
    <w:rsid w:val="00DC08E3"/>
    <w:rsid w:val="00DC2E04"/>
    <w:rsid w:val="00DC6D10"/>
    <w:rsid w:val="00DD4823"/>
    <w:rsid w:val="00DD602D"/>
    <w:rsid w:val="00DD6DE9"/>
    <w:rsid w:val="00DE1EE5"/>
    <w:rsid w:val="00DE2F3D"/>
    <w:rsid w:val="00DE3545"/>
    <w:rsid w:val="00DE5FC8"/>
    <w:rsid w:val="00DE66C4"/>
    <w:rsid w:val="00DE6F8A"/>
    <w:rsid w:val="00DF3501"/>
    <w:rsid w:val="00DF3E80"/>
    <w:rsid w:val="00DF3F6C"/>
    <w:rsid w:val="00DF47FB"/>
    <w:rsid w:val="00DF4B87"/>
    <w:rsid w:val="00DF4E6C"/>
    <w:rsid w:val="00DF788F"/>
    <w:rsid w:val="00E00DE4"/>
    <w:rsid w:val="00E00E7D"/>
    <w:rsid w:val="00E01047"/>
    <w:rsid w:val="00E011BF"/>
    <w:rsid w:val="00E01E1F"/>
    <w:rsid w:val="00E040D1"/>
    <w:rsid w:val="00E0616A"/>
    <w:rsid w:val="00E069B5"/>
    <w:rsid w:val="00E06C7B"/>
    <w:rsid w:val="00E104DE"/>
    <w:rsid w:val="00E117F7"/>
    <w:rsid w:val="00E11979"/>
    <w:rsid w:val="00E127A1"/>
    <w:rsid w:val="00E15452"/>
    <w:rsid w:val="00E155A1"/>
    <w:rsid w:val="00E1571B"/>
    <w:rsid w:val="00E16AD1"/>
    <w:rsid w:val="00E16F86"/>
    <w:rsid w:val="00E227D8"/>
    <w:rsid w:val="00E2287C"/>
    <w:rsid w:val="00E233EC"/>
    <w:rsid w:val="00E2376F"/>
    <w:rsid w:val="00E2400C"/>
    <w:rsid w:val="00E25ECA"/>
    <w:rsid w:val="00E27555"/>
    <w:rsid w:val="00E34012"/>
    <w:rsid w:val="00E34818"/>
    <w:rsid w:val="00E351B8"/>
    <w:rsid w:val="00E366EF"/>
    <w:rsid w:val="00E372A3"/>
    <w:rsid w:val="00E377C1"/>
    <w:rsid w:val="00E37E19"/>
    <w:rsid w:val="00E40D40"/>
    <w:rsid w:val="00E46DD9"/>
    <w:rsid w:val="00E53F47"/>
    <w:rsid w:val="00E5414E"/>
    <w:rsid w:val="00E578D5"/>
    <w:rsid w:val="00E60981"/>
    <w:rsid w:val="00E60ABC"/>
    <w:rsid w:val="00E615B3"/>
    <w:rsid w:val="00E6387B"/>
    <w:rsid w:val="00E6461D"/>
    <w:rsid w:val="00E6479E"/>
    <w:rsid w:val="00E652A9"/>
    <w:rsid w:val="00E66A65"/>
    <w:rsid w:val="00E66D87"/>
    <w:rsid w:val="00E70292"/>
    <w:rsid w:val="00E7214D"/>
    <w:rsid w:val="00E72984"/>
    <w:rsid w:val="00E73407"/>
    <w:rsid w:val="00E7398F"/>
    <w:rsid w:val="00E77037"/>
    <w:rsid w:val="00E77048"/>
    <w:rsid w:val="00E8236A"/>
    <w:rsid w:val="00E838E5"/>
    <w:rsid w:val="00E851D5"/>
    <w:rsid w:val="00E853C2"/>
    <w:rsid w:val="00E855F0"/>
    <w:rsid w:val="00E864C2"/>
    <w:rsid w:val="00E86A10"/>
    <w:rsid w:val="00E91020"/>
    <w:rsid w:val="00E91209"/>
    <w:rsid w:val="00E957B0"/>
    <w:rsid w:val="00E95E88"/>
    <w:rsid w:val="00E9605D"/>
    <w:rsid w:val="00E972C3"/>
    <w:rsid w:val="00E97BEE"/>
    <w:rsid w:val="00EA0002"/>
    <w:rsid w:val="00EA0E6F"/>
    <w:rsid w:val="00EA2E2C"/>
    <w:rsid w:val="00EA3C54"/>
    <w:rsid w:val="00EA4554"/>
    <w:rsid w:val="00EA574C"/>
    <w:rsid w:val="00EA61E1"/>
    <w:rsid w:val="00EB0F98"/>
    <w:rsid w:val="00EB1F82"/>
    <w:rsid w:val="00EB5B62"/>
    <w:rsid w:val="00EC12C1"/>
    <w:rsid w:val="00EC188B"/>
    <w:rsid w:val="00EC3235"/>
    <w:rsid w:val="00EC4AA2"/>
    <w:rsid w:val="00EC6861"/>
    <w:rsid w:val="00EC70CB"/>
    <w:rsid w:val="00EC7990"/>
    <w:rsid w:val="00ED0BF5"/>
    <w:rsid w:val="00ED7182"/>
    <w:rsid w:val="00ED78BD"/>
    <w:rsid w:val="00EE0615"/>
    <w:rsid w:val="00EE3513"/>
    <w:rsid w:val="00EE416D"/>
    <w:rsid w:val="00EE4886"/>
    <w:rsid w:val="00EE6896"/>
    <w:rsid w:val="00EE75A8"/>
    <w:rsid w:val="00EF0C65"/>
    <w:rsid w:val="00EF13F5"/>
    <w:rsid w:val="00EF4DDB"/>
    <w:rsid w:val="00EF4F64"/>
    <w:rsid w:val="00EF5883"/>
    <w:rsid w:val="00F00B57"/>
    <w:rsid w:val="00F00DDC"/>
    <w:rsid w:val="00F00E80"/>
    <w:rsid w:val="00F012FE"/>
    <w:rsid w:val="00F01D62"/>
    <w:rsid w:val="00F023AD"/>
    <w:rsid w:val="00F032E7"/>
    <w:rsid w:val="00F03DA5"/>
    <w:rsid w:val="00F04BFB"/>
    <w:rsid w:val="00F127D8"/>
    <w:rsid w:val="00F14022"/>
    <w:rsid w:val="00F149D6"/>
    <w:rsid w:val="00F1651C"/>
    <w:rsid w:val="00F16698"/>
    <w:rsid w:val="00F17013"/>
    <w:rsid w:val="00F17FD3"/>
    <w:rsid w:val="00F201C9"/>
    <w:rsid w:val="00F203DD"/>
    <w:rsid w:val="00F222F6"/>
    <w:rsid w:val="00F22AA6"/>
    <w:rsid w:val="00F23716"/>
    <w:rsid w:val="00F23A53"/>
    <w:rsid w:val="00F26286"/>
    <w:rsid w:val="00F26A12"/>
    <w:rsid w:val="00F26E68"/>
    <w:rsid w:val="00F272D6"/>
    <w:rsid w:val="00F30882"/>
    <w:rsid w:val="00F327D2"/>
    <w:rsid w:val="00F343FA"/>
    <w:rsid w:val="00F3469B"/>
    <w:rsid w:val="00F34EF2"/>
    <w:rsid w:val="00F352D0"/>
    <w:rsid w:val="00F36EBB"/>
    <w:rsid w:val="00F4260D"/>
    <w:rsid w:val="00F43E64"/>
    <w:rsid w:val="00F4459F"/>
    <w:rsid w:val="00F477BC"/>
    <w:rsid w:val="00F5066E"/>
    <w:rsid w:val="00F52048"/>
    <w:rsid w:val="00F52504"/>
    <w:rsid w:val="00F54CE8"/>
    <w:rsid w:val="00F5551F"/>
    <w:rsid w:val="00F55EA6"/>
    <w:rsid w:val="00F63E03"/>
    <w:rsid w:val="00F64833"/>
    <w:rsid w:val="00F66378"/>
    <w:rsid w:val="00F72398"/>
    <w:rsid w:val="00F74756"/>
    <w:rsid w:val="00F76CA1"/>
    <w:rsid w:val="00F77DDA"/>
    <w:rsid w:val="00F82345"/>
    <w:rsid w:val="00F85E9D"/>
    <w:rsid w:val="00F8795C"/>
    <w:rsid w:val="00F90D27"/>
    <w:rsid w:val="00F92274"/>
    <w:rsid w:val="00F93C25"/>
    <w:rsid w:val="00F97532"/>
    <w:rsid w:val="00FA0737"/>
    <w:rsid w:val="00FA1A4D"/>
    <w:rsid w:val="00FA5127"/>
    <w:rsid w:val="00FB2258"/>
    <w:rsid w:val="00FB338B"/>
    <w:rsid w:val="00FB4536"/>
    <w:rsid w:val="00FB5ADF"/>
    <w:rsid w:val="00FB7830"/>
    <w:rsid w:val="00FB7DF7"/>
    <w:rsid w:val="00FC04D4"/>
    <w:rsid w:val="00FC1593"/>
    <w:rsid w:val="00FC1F95"/>
    <w:rsid w:val="00FC4FE1"/>
    <w:rsid w:val="00FC66B9"/>
    <w:rsid w:val="00FC7E39"/>
    <w:rsid w:val="00FD06AA"/>
    <w:rsid w:val="00FD06DC"/>
    <w:rsid w:val="00FD0BE1"/>
    <w:rsid w:val="00FD10CE"/>
    <w:rsid w:val="00FD267E"/>
    <w:rsid w:val="00FD2901"/>
    <w:rsid w:val="00FD5E6A"/>
    <w:rsid w:val="00FD7552"/>
    <w:rsid w:val="00FE0329"/>
    <w:rsid w:val="00FE112F"/>
    <w:rsid w:val="00FE2FB4"/>
    <w:rsid w:val="00FE3883"/>
    <w:rsid w:val="00FE69DD"/>
    <w:rsid w:val="00FF2537"/>
    <w:rsid w:val="00FF2E8E"/>
    <w:rsid w:val="00FF35FC"/>
    <w:rsid w:val="00FF3F5B"/>
    <w:rsid w:val="00FF4497"/>
    <w:rsid w:val="00FF470E"/>
    <w:rsid w:val="00FF75C4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CC3917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2D0F83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paragraph" w:styleId="Revision">
    <w:name w:val="Revision"/>
    <w:hidden/>
    <w:uiPriority w:val="99"/>
    <w:semiHidden/>
    <w:rsid w:val="00AE3236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741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l0s701">
    <w:name w:val="l0s701"/>
    <w:basedOn w:val="DefaultParagraphFont"/>
    <w:rsid w:val="00E7298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889d27-14ac-41aa-aff1-68e24ad79f20" xsi:nil="true"/>
    <lcf76f155ced4ddcb4097134ff3c332f xmlns="cd200da5-f13c-47c6-93e7-c94ff9cdb0f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4" ma:contentTypeDescription="Create a new document." ma:contentTypeScope="" ma:versionID="e3ec927dfaf4f7229c37556c5388e2f6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4ac997c947646a57e4acb096a2b794ed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04889d27-14ac-41aa-aff1-68e24ad79f20"/>
    <ds:schemaRef ds:uri="cd200da5-f13c-47c6-93e7-c94ff9cdb0fb"/>
  </ds:schemaRefs>
</ds:datastoreItem>
</file>

<file path=customXml/itemProps4.xml><?xml version="1.0" encoding="utf-8"?>
<ds:datastoreItem xmlns:ds="http://schemas.openxmlformats.org/officeDocument/2006/customXml" ds:itemID="{6C59BFEC-863B-479D-9C5F-59D324A3A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6310</TotalTime>
  <Pages>14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Links>
    <vt:vector size="342" baseType="variant">
      <vt:variant>
        <vt:i4>1245234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_Toc52454271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_Toc52454270</vt:lpwstr>
      </vt:variant>
      <vt:variant>
        <vt:i4>1769523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_Toc52454269</vt:lpwstr>
      </vt:variant>
      <vt:variant>
        <vt:i4>1703987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_Toc52454268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_Toc52454267</vt:lpwstr>
      </vt:variant>
      <vt:variant>
        <vt:i4>1310771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_Toc52454266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_Toc52454265</vt:lpwstr>
      </vt:variant>
      <vt:variant>
        <vt:i4>1441843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_Toc52454264</vt:lpwstr>
      </vt:variant>
      <vt:variant>
        <vt:i4>1114163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_Toc52454263</vt:lpwstr>
      </vt:variant>
      <vt:variant>
        <vt:i4>1048627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_Toc52454262</vt:lpwstr>
      </vt:variant>
      <vt:variant>
        <vt:i4>1245235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_Toc52454261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_Toc52454260</vt:lpwstr>
      </vt:variant>
      <vt:variant>
        <vt:i4>1769520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_Toc52454259</vt:lpwstr>
      </vt:variant>
      <vt:variant>
        <vt:i4>1703984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_Toc52454258</vt:lpwstr>
      </vt:variant>
      <vt:variant>
        <vt:i4>1376304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_Toc52454257</vt:lpwstr>
      </vt:variant>
      <vt:variant>
        <vt:i4>1310768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_Toc52454256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_Toc52454255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_Toc52454254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_Toc52454253</vt:lpwstr>
      </vt:variant>
      <vt:variant>
        <vt:i4>1048624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_Toc52454252</vt:lpwstr>
      </vt:variant>
      <vt:variant>
        <vt:i4>1245232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_Toc52454251</vt:lpwstr>
      </vt:variant>
      <vt:variant>
        <vt:i4>1179696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_Toc52454250</vt:lpwstr>
      </vt:variant>
      <vt:variant>
        <vt:i4>1769521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_Toc52454249</vt:lpwstr>
      </vt:variant>
      <vt:variant>
        <vt:i4>1703985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_Toc52454248</vt:lpwstr>
      </vt:variant>
      <vt:variant>
        <vt:i4>1376305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_Toc52454247</vt:lpwstr>
      </vt:variant>
      <vt:variant>
        <vt:i4>1310769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_Toc52454246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_Toc52454245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_Toc52454244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_Toc52454243</vt:lpwstr>
      </vt:variant>
      <vt:variant>
        <vt:i4>1048625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_Toc52454242</vt:lpwstr>
      </vt:variant>
      <vt:variant>
        <vt:i4>1245233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_Toc52454241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_Toc52454240</vt:lpwstr>
      </vt:variant>
      <vt:variant>
        <vt:i4>1769526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_Toc52454239</vt:lpwstr>
      </vt:variant>
      <vt:variant>
        <vt:i4>1703990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_Toc52454238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_Toc52454237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_Toc52454236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_Toc52454235</vt:lpwstr>
      </vt:variant>
      <vt:variant>
        <vt:i4>1441846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_Toc52454234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_Toc52454233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_Toc52454232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_Toc52454231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_Toc52454230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_Toc52454229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_Toc52454228</vt:lpwstr>
      </vt:variant>
      <vt:variant>
        <vt:i4>1376311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_Toc52454227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_Toc52454226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_Toc52454225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_Toc52454224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_Toc52454223</vt:lpwstr>
      </vt:variant>
      <vt:variant>
        <vt:i4>1048631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_Toc52454222</vt:lpwstr>
      </vt:variant>
      <vt:variant>
        <vt:i4>1245239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_Toc52454221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_Toc52454220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_Toc52454219</vt:lpwstr>
      </vt:variant>
      <vt:variant>
        <vt:i4>1703988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_Toc52454218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_Toc52454217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_Toc52454216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_Toc52454215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Lovel Iverson Linan</cp:lastModifiedBy>
  <cp:revision>1011</cp:revision>
  <dcterms:created xsi:type="dcterms:W3CDTF">2022-11-23T15:09:00Z</dcterms:created>
  <dcterms:modified xsi:type="dcterms:W3CDTF">2023-06-08T12:57:00Z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